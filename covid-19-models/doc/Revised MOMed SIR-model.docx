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922E" w14:textId="77777777" w:rsidR="00424362" w:rsidRDefault="00E52D4A" w:rsidP="00424362">
      <w:pPr>
        <w:spacing w:after="0" w:line="480" w:lineRule="auto"/>
      </w:pPr>
      <w:r>
        <w:t xml:space="preserve">Title: </w:t>
      </w:r>
      <w:r w:rsidR="00AD7B50" w:rsidRPr="00AD7B50">
        <w:t>A look into the inner workings of pandemic prediction models</w:t>
      </w:r>
    </w:p>
    <w:p w14:paraId="5F729B3D" w14:textId="77777777" w:rsidR="00424362" w:rsidRDefault="00424362" w:rsidP="00424362">
      <w:pPr>
        <w:spacing w:after="0" w:line="480" w:lineRule="auto"/>
      </w:pPr>
    </w:p>
    <w:p w14:paraId="38E371AB" w14:textId="77777777" w:rsidR="00424362" w:rsidRDefault="00424362" w:rsidP="00424362">
      <w:pPr>
        <w:spacing w:after="0" w:line="480" w:lineRule="auto"/>
      </w:pPr>
    </w:p>
    <w:p w14:paraId="4ABA6DE4" w14:textId="77777777" w:rsidR="00424362" w:rsidRDefault="00424362" w:rsidP="00424362">
      <w:pPr>
        <w:spacing w:after="0" w:line="480" w:lineRule="auto"/>
      </w:pPr>
    </w:p>
    <w:p w14:paraId="14255E87" w14:textId="77777777" w:rsidR="00424362" w:rsidRDefault="00E52D4A" w:rsidP="00424362">
      <w:pPr>
        <w:spacing w:after="0" w:line="480" w:lineRule="auto"/>
      </w:pPr>
      <w:r>
        <w:t>Author:</w:t>
      </w:r>
    </w:p>
    <w:p w14:paraId="388DEBD4" w14:textId="68B96091" w:rsidR="00424362" w:rsidRDefault="00AD7B50" w:rsidP="00424362">
      <w:pPr>
        <w:spacing w:after="0" w:line="480" w:lineRule="auto"/>
      </w:pPr>
      <w:r>
        <w:t>Steve Simon, PhD</w:t>
      </w:r>
    </w:p>
    <w:p w14:paraId="24BA3EDF" w14:textId="2ABA98EE" w:rsidR="00424362" w:rsidRDefault="00AD7B50" w:rsidP="00424362">
      <w:pPr>
        <w:spacing w:after="0" w:line="480" w:lineRule="auto"/>
      </w:pPr>
      <w:r>
        <w:t>University of Missouri Kansas City School of Medicine</w:t>
      </w:r>
    </w:p>
    <w:p w14:paraId="53322136" w14:textId="5389BEC6" w:rsidR="00424362" w:rsidRDefault="00AD7B50" w:rsidP="00424362">
      <w:pPr>
        <w:spacing w:after="0" w:line="480" w:lineRule="auto"/>
      </w:pPr>
      <w:r>
        <w:t xml:space="preserve">Department of </w:t>
      </w:r>
      <w:r w:rsidR="00E52D4A">
        <w:t>Biomedical and Health informatics</w:t>
      </w:r>
    </w:p>
    <w:p w14:paraId="0CF36687" w14:textId="66688360" w:rsidR="00424362" w:rsidRDefault="00E52D4A" w:rsidP="00424362">
      <w:pPr>
        <w:spacing w:after="0" w:line="480" w:lineRule="auto"/>
      </w:pPr>
      <w:r>
        <w:t>2411 Holmes Street</w:t>
      </w:r>
    </w:p>
    <w:p w14:paraId="00CB5740" w14:textId="5284E4B9" w:rsidR="00424362" w:rsidRDefault="00E52D4A" w:rsidP="00424362">
      <w:pPr>
        <w:spacing w:after="0" w:line="480" w:lineRule="auto"/>
      </w:pPr>
      <w:r>
        <w:t>Kansas City MO 64108</w:t>
      </w:r>
    </w:p>
    <w:p w14:paraId="4662F47D" w14:textId="4F4767CB" w:rsidR="00424362" w:rsidRDefault="00E52D4A" w:rsidP="00424362">
      <w:pPr>
        <w:spacing w:after="0" w:line="480" w:lineRule="auto"/>
      </w:pPr>
      <w:r>
        <w:t>Corresponding Author</w:t>
      </w:r>
    </w:p>
    <w:p w14:paraId="6D16B1E5" w14:textId="77777777" w:rsidR="00424362" w:rsidRDefault="00424362" w:rsidP="00424362">
      <w:pPr>
        <w:spacing w:after="0" w:line="480" w:lineRule="auto"/>
      </w:pPr>
    </w:p>
    <w:p w14:paraId="2557C370" w14:textId="77777777" w:rsidR="00424362" w:rsidRDefault="00E52D4A" w:rsidP="00424362">
      <w:pPr>
        <w:spacing w:after="0" w:line="480" w:lineRule="auto"/>
      </w:pPr>
      <w:commentRangeStart w:id="0"/>
      <w:r>
        <w:t>Key Words:</w:t>
      </w:r>
      <w:commentRangeEnd w:id="0"/>
      <w:r>
        <w:rPr>
          <w:rStyle w:val="CommentReference"/>
        </w:rPr>
        <w:commentReference w:id="0"/>
      </w:r>
    </w:p>
    <w:p w14:paraId="1AB397E1" w14:textId="77777777" w:rsidR="00424362" w:rsidRDefault="00424362" w:rsidP="00424362">
      <w:pPr>
        <w:spacing w:after="0" w:line="480" w:lineRule="auto"/>
      </w:pPr>
    </w:p>
    <w:p w14:paraId="008DEA2D" w14:textId="77777777" w:rsidR="00424362" w:rsidRDefault="00A0132B" w:rsidP="00424362">
      <w:pPr>
        <w:spacing w:after="0" w:line="480" w:lineRule="auto"/>
      </w:pPr>
      <w:r>
        <w:br w:type="page"/>
      </w:r>
    </w:p>
    <w:p w14:paraId="76D6459D" w14:textId="77777777" w:rsidR="00424362" w:rsidRDefault="00424362" w:rsidP="00424362">
      <w:pPr>
        <w:spacing w:after="0" w:line="480" w:lineRule="auto"/>
      </w:pPr>
    </w:p>
    <w:p w14:paraId="5BA495D1" w14:textId="77777777" w:rsidR="00424362" w:rsidRDefault="00A0132B" w:rsidP="00424362">
      <w:pPr>
        <w:spacing w:after="0" w:line="480" w:lineRule="auto"/>
        <w:rPr>
          <w:rFonts w:asciiTheme="majorHAnsi" w:eastAsiaTheme="majorEastAsia" w:hAnsiTheme="majorHAnsi" w:cstheme="majorBidi"/>
          <w:b/>
          <w:bCs/>
          <w:color w:val="345A8A" w:themeColor="accent1" w:themeShade="B5"/>
          <w:sz w:val="36"/>
          <w:szCs w:val="36"/>
        </w:rPr>
      </w:pPr>
      <w:r w:rsidRPr="00A0132B">
        <w:rPr>
          <w:b/>
        </w:rPr>
        <w:t>Abstract</w:t>
      </w:r>
      <w:r w:rsidR="00AD7B50" w:rsidRPr="00A0132B">
        <w:rPr>
          <w:b/>
          <w:rPrChange w:id="1" w:author="Gaddis, Monica" w:date="2020-12-04T17:55:00Z">
            <w:rPr/>
          </w:rPrChange>
        </w:rPr>
        <w:br w:type="page"/>
      </w:r>
    </w:p>
    <w:p w14:paraId="34F24C7F" w14:textId="39D26468" w:rsidR="00424362" w:rsidRDefault="00A0132B" w:rsidP="00424362">
      <w:pPr>
        <w:pStyle w:val="FirstParagraph"/>
        <w:spacing w:after="0" w:line="480" w:lineRule="auto"/>
        <w:contextualSpacing/>
        <w:rPr>
          <w:b/>
        </w:rPr>
      </w:pPr>
      <w:r w:rsidRPr="00A0132B">
        <w:rPr>
          <w:b/>
          <w:rPrChange w:id="2" w:author="Gaddis, Monica" w:date="2020-12-04T17:54:00Z">
            <w:rPr/>
          </w:rPrChange>
        </w:rPr>
        <w:lastRenderedPageBreak/>
        <w:t>Introduction</w:t>
      </w:r>
    </w:p>
    <w:p w14:paraId="15397EB1" w14:textId="77777777" w:rsidR="00424362" w:rsidRDefault="00424362" w:rsidP="00424362">
      <w:pPr>
        <w:pStyle w:val="FirstParagraph"/>
        <w:spacing w:after="0" w:line="480" w:lineRule="auto"/>
        <w:contextualSpacing/>
        <w:rPr>
          <w:b/>
        </w:rPr>
      </w:pPr>
    </w:p>
    <w:p w14:paraId="54AFE578" w14:textId="38607D72" w:rsidR="00424362" w:rsidRDefault="00641178" w:rsidP="00424362">
      <w:pPr>
        <w:pStyle w:val="FirstParagraph"/>
        <w:spacing w:after="0" w:line="480" w:lineRule="auto"/>
        <w:contextualSpacing/>
      </w:pPr>
      <w:r>
        <w:t>There was a cute meme that was going around on the Internet earlier this year that showed the time spent looking at exponential graphs</w:t>
      </w:r>
      <w:r>
        <w:t xml:space="preserve"> (Figure 1)</w:t>
      </w:r>
      <w:r>
        <w:t xml:space="preserve"> that showed an exponential increase from January to February to March. This was, of course, the time that most of us were learning about how serious the COVID-19 crisis could be. </w:t>
      </w:r>
      <w:r>
        <w:t xml:space="preserve">During that time, a </w:t>
      </w:r>
      <w:r w:rsidR="003A7C28">
        <w:t xml:space="preserve">host of statistical models were </w:t>
      </w:r>
      <w:r>
        <w:t xml:space="preserve">being developed </w:t>
      </w:r>
      <w:r w:rsidR="003A7C28">
        <w:t>to predict how many people would become infected and how many people would die</w:t>
      </w:r>
      <w:r w:rsidR="00C02F46">
        <w:t xml:space="preserve"> from COVID-19</w:t>
      </w:r>
      <w:r w:rsidR="003A7C28">
        <w:t>.</w:t>
      </w:r>
    </w:p>
    <w:p w14:paraId="59BDFA15" w14:textId="77777777" w:rsidR="00424362" w:rsidRDefault="00424362" w:rsidP="00424362">
      <w:pPr>
        <w:pStyle w:val="FirstParagraph"/>
        <w:spacing w:after="0" w:line="480" w:lineRule="auto"/>
        <w:contextualSpacing/>
      </w:pPr>
    </w:p>
    <w:p w14:paraId="43840BD9" w14:textId="77777777" w:rsidR="00424362" w:rsidRDefault="00641178" w:rsidP="00424362">
      <w:pPr>
        <w:pStyle w:val="BodyText"/>
        <w:keepNext/>
        <w:spacing w:after="0" w:line="480" w:lineRule="auto"/>
      </w:pPr>
      <w:r>
        <w:rPr>
          <w:noProof/>
        </w:rPr>
        <w:drawing>
          <wp:inline distT="0" distB="0" distL="0" distR="0" wp14:anchorId="1959F906" wp14:editId="26012A76">
            <wp:extent cx="4381500" cy="3291840"/>
            <wp:effectExtent l="0" t="0" r="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91840"/>
                    </a:xfrm>
                    <a:prstGeom prst="rect">
                      <a:avLst/>
                    </a:prstGeom>
                    <a:noFill/>
                    <a:ln>
                      <a:noFill/>
                    </a:ln>
                  </pic:spPr>
                </pic:pic>
              </a:graphicData>
            </a:graphic>
          </wp:inline>
        </w:drawing>
      </w:r>
    </w:p>
    <w:p w14:paraId="682FD0CB" w14:textId="77777777" w:rsidR="00424362" w:rsidRDefault="00424362" w:rsidP="00424362">
      <w:pPr>
        <w:pStyle w:val="BodyText"/>
        <w:keepNext/>
        <w:spacing w:after="0" w:line="480" w:lineRule="auto"/>
      </w:pPr>
    </w:p>
    <w:p w14:paraId="11089162" w14:textId="77777777" w:rsidR="00424362" w:rsidRDefault="00CB0FEF" w:rsidP="00424362">
      <w:pPr>
        <w:pStyle w:val="Caption"/>
        <w:spacing w:after="0" w:line="480" w:lineRule="auto"/>
      </w:pPr>
      <w:r>
        <w:t xml:space="preserve">Figure </w:t>
      </w:r>
      <w:fldSimple w:instr=" SEQ Figure \* ARABIC ">
        <w:r>
          <w:rPr>
            <w:noProof/>
          </w:rPr>
          <w:t>1</w:t>
        </w:r>
      </w:fldSimple>
      <w:r w:rsidRPr="004539E4">
        <w:t>. Time spent looking at exponential graphs (Reuter 2020).</w:t>
      </w:r>
    </w:p>
    <w:p w14:paraId="0D69DB6F" w14:textId="77777777" w:rsidR="00424362" w:rsidRDefault="00424362" w:rsidP="00424362">
      <w:pPr>
        <w:pStyle w:val="Caption"/>
        <w:spacing w:after="0" w:line="480" w:lineRule="auto"/>
      </w:pPr>
    </w:p>
    <w:p w14:paraId="07DE4D98" w14:textId="77777777" w:rsidR="00424362" w:rsidRDefault="003A7C28" w:rsidP="00424362">
      <w:pPr>
        <w:pStyle w:val="BodyText"/>
        <w:spacing w:after="0" w:line="480" w:lineRule="auto"/>
        <w:contextualSpacing/>
      </w:pPr>
      <w:r>
        <w:lastRenderedPageBreak/>
        <w:t xml:space="preserve">How </w:t>
      </w:r>
      <w:r w:rsidR="00A0132B">
        <w:t xml:space="preserve">are </w:t>
      </w:r>
      <w:r>
        <w:t>these</w:t>
      </w:r>
      <w:r w:rsidR="00A0132B">
        <w:t xml:space="preserve"> prediction</w:t>
      </w:r>
      <w:r>
        <w:t xml:space="preserve"> models </w:t>
      </w:r>
      <w:r w:rsidR="00A0132B">
        <w:t>developed</w:t>
      </w:r>
      <w:r>
        <w:t>? There are many approaches, but the most common uses some variation of the</w:t>
      </w:r>
      <w:r w:rsidR="00C76B9B">
        <w:t xml:space="preserve"> Susceptible-Infected-Recovered (</w:t>
      </w:r>
      <w:commentRangeStart w:id="3"/>
      <w:r>
        <w:t>SIR</w:t>
      </w:r>
      <w:r w:rsidR="00641178">
        <w:t>)</w:t>
      </w:r>
      <w:r>
        <w:t xml:space="preserve"> </w:t>
      </w:r>
      <w:commentRangeEnd w:id="3"/>
      <w:r w:rsidR="00511540">
        <w:rPr>
          <w:rStyle w:val="CommentReference"/>
        </w:rPr>
        <w:commentReference w:id="3"/>
      </w:r>
      <w:r>
        <w:t>compartment model.</w:t>
      </w:r>
    </w:p>
    <w:p w14:paraId="3113E314" w14:textId="77777777" w:rsidR="00424362" w:rsidRDefault="00424362" w:rsidP="00424362">
      <w:pPr>
        <w:pStyle w:val="BodyText"/>
        <w:spacing w:after="0" w:line="480" w:lineRule="auto"/>
        <w:contextualSpacing/>
      </w:pPr>
    </w:p>
    <w:p w14:paraId="728B29A7" w14:textId="77777777" w:rsidR="00424362" w:rsidRDefault="003A7C28" w:rsidP="00424362">
      <w:pPr>
        <w:pStyle w:val="BodyText"/>
        <w:spacing w:after="0" w:line="480" w:lineRule="auto"/>
        <w:contextualSpacing/>
      </w:pPr>
      <w:r>
        <w:t>Think of a compartment as a bucket of water with a hole in the side of the bucket. Water spills out at a certain rate, depending on the size and shape of the hole. The water that spills out of this bucket goes into a second bucket, which also has a hole in the side. This water goes into a third bucket, and so forth.</w:t>
      </w:r>
    </w:p>
    <w:p w14:paraId="62FB411E" w14:textId="77777777" w:rsidR="00424362" w:rsidRDefault="00424362" w:rsidP="00424362">
      <w:pPr>
        <w:pStyle w:val="BodyText"/>
        <w:spacing w:after="0" w:line="480" w:lineRule="auto"/>
        <w:contextualSpacing/>
      </w:pPr>
    </w:p>
    <w:p w14:paraId="3BCC9A46" w14:textId="77777777" w:rsidR="00424362" w:rsidRDefault="003A7C28" w:rsidP="00424362">
      <w:pPr>
        <w:pStyle w:val="BodyText"/>
        <w:spacing w:after="0" w:line="480" w:lineRule="auto"/>
        <w:contextualSpacing/>
      </w:pPr>
      <w:r>
        <w:t>The compartments represent various disease states. In the simplest model, there are three compartments representing patients that are susceptible (</w:t>
      </w:r>
      <w:r>
        <w:rPr>
          <w:i/>
        </w:rPr>
        <w:t>S</w:t>
      </w:r>
      <w:r>
        <w:t>), infected (</w:t>
      </w:r>
      <w:r>
        <w:rPr>
          <w:i/>
        </w:rPr>
        <w:t>I</w:t>
      </w:r>
      <w:r>
        <w:t>), and recovered (</w:t>
      </w:r>
      <w:r>
        <w:rPr>
          <w:i/>
        </w:rPr>
        <w:t>R</w:t>
      </w:r>
      <w:r>
        <w:t xml:space="preserve">). The most interesting of these is the </w:t>
      </w:r>
      <w:r>
        <w:rPr>
          <w:i/>
        </w:rPr>
        <w:t>I</w:t>
      </w:r>
      <w:r>
        <w:t xml:space="preserve"> compartment. The level in that compartment depends on how quickly </w:t>
      </w:r>
      <w:r w:rsidR="007C7963">
        <w:t xml:space="preserve">the compartment </w:t>
      </w:r>
      <w:r w:rsidR="00511540">
        <w:t xml:space="preserve">becomes </w:t>
      </w:r>
      <w:r>
        <w:t xml:space="preserve">filled from the </w:t>
      </w:r>
      <w:r>
        <w:rPr>
          <w:i/>
        </w:rPr>
        <w:t>S</w:t>
      </w:r>
      <w:r>
        <w:t xml:space="preserve"> compartment and how quickly it drains into the </w:t>
      </w:r>
      <w:r>
        <w:rPr>
          <w:i/>
        </w:rPr>
        <w:t>R</w:t>
      </w:r>
      <w:r>
        <w:t xml:space="preserve"> compartment. </w:t>
      </w:r>
      <w:r w:rsidR="00511540">
        <w:t xml:space="preserve">It is important that </w:t>
      </w:r>
      <w:r>
        <w:t xml:space="preserve">the </w:t>
      </w:r>
      <w:r>
        <w:rPr>
          <w:i/>
        </w:rPr>
        <w:t>I</w:t>
      </w:r>
      <w:r>
        <w:t xml:space="preserve"> compartment </w:t>
      </w:r>
      <w:r w:rsidR="00511540">
        <w:t>does not become</w:t>
      </w:r>
      <w:r>
        <w:t xml:space="preserve"> too full for many reasons, but </w:t>
      </w:r>
      <w:r w:rsidR="00511540">
        <w:t xml:space="preserve">most important, </w:t>
      </w:r>
      <w:r>
        <w:t xml:space="preserve">because </w:t>
      </w:r>
      <w:proofErr w:type="gramStart"/>
      <w:r>
        <w:t>a large number of</w:t>
      </w:r>
      <w:proofErr w:type="gramEnd"/>
      <w:r>
        <w:t xml:space="preserve"> infected individuals can </w:t>
      </w:r>
      <w:r w:rsidR="00F73DF9">
        <w:t xml:space="preserve">overwhelm </w:t>
      </w:r>
      <w:r>
        <w:t>the available health care resources.</w:t>
      </w:r>
    </w:p>
    <w:p w14:paraId="5BFE0758" w14:textId="77777777" w:rsidR="00424362" w:rsidRDefault="00424362" w:rsidP="00424362">
      <w:pPr>
        <w:pStyle w:val="BodyText"/>
        <w:spacing w:after="0" w:line="480" w:lineRule="auto"/>
        <w:contextualSpacing/>
      </w:pPr>
    </w:p>
    <w:p w14:paraId="2A1CE233" w14:textId="77777777" w:rsidR="00424362" w:rsidRDefault="003A7C28" w:rsidP="00424362">
      <w:pPr>
        <w:pStyle w:val="BodyText"/>
        <w:spacing w:after="0" w:line="480" w:lineRule="auto"/>
      </w:pPr>
      <w:r>
        <w:rPr>
          <w:noProof/>
        </w:rPr>
        <w:lastRenderedPageBreak/>
        <w:drawing>
          <wp:inline distT="0" distB="0" distL="0" distR="0" wp14:anchorId="3BC1E443" wp14:editId="185EA9DF">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B6CA6F1" w14:textId="77777777" w:rsidR="00424362" w:rsidRDefault="00424362" w:rsidP="00424362">
      <w:pPr>
        <w:pStyle w:val="BodyText"/>
        <w:spacing w:after="0" w:line="480" w:lineRule="auto"/>
      </w:pPr>
    </w:p>
    <w:p w14:paraId="524D3B93" w14:textId="77777777" w:rsidR="00424362" w:rsidRDefault="003A7C28" w:rsidP="00424362">
      <w:pPr>
        <w:pStyle w:val="Heading5"/>
        <w:spacing w:line="480" w:lineRule="auto"/>
        <w:rPr>
          <w:color w:val="auto"/>
        </w:rPr>
      </w:pPr>
      <w:bookmarkStart w:id="4" w:name="Xeb08db9c1bbd5d506b88e884d2b4f28331f8742"/>
      <w:r w:rsidRPr="00A0132B">
        <w:rPr>
          <w:color w:val="auto"/>
          <w:rPrChange w:id="5" w:author="Gaddis, Monica" w:date="2020-12-04T17:55:00Z">
            <w:rPr/>
          </w:rPrChange>
        </w:rPr>
        <w:t xml:space="preserve">Figure </w:t>
      </w:r>
      <w:r w:rsidR="00CB0FEF">
        <w:rPr>
          <w:color w:val="auto"/>
        </w:rPr>
        <w:t>2</w:t>
      </w:r>
      <w:r w:rsidRPr="00A0132B">
        <w:rPr>
          <w:color w:val="auto"/>
          <w:rPrChange w:id="6" w:author="Gaddis, Monica" w:date="2020-12-04T17:55:00Z">
            <w:rPr/>
          </w:rPrChange>
        </w:rPr>
        <w:t>. Susceptible/Infected/Recovered (SIR) model</w:t>
      </w:r>
      <w:bookmarkEnd w:id="4"/>
    </w:p>
    <w:p w14:paraId="77F34FF0" w14:textId="77777777" w:rsidR="00424362" w:rsidRDefault="00424362" w:rsidP="00424362">
      <w:pPr>
        <w:pStyle w:val="FirstParagraph"/>
        <w:spacing w:after="0" w:line="480" w:lineRule="auto"/>
        <w:contextualSpacing/>
      </w:pPr>
    </w:p>
    <w:p w14:paraId="7F9E8A6B" w14:textId="365FE27E" w:rsidR="00424362" w:rsidRDefault="00511540" w:rsidP="00424362">
      <w:pPr>
        <w:pStyle w:val="FirstParagraph"/>
        <w:spacing w:after="0" w:line="480" w:lineRule="auto"/>
        <w:contextualSpacing/>
      </w:pPr>
      <w:r>
        <w:t xml:space="preserve">Mathematically, </w:t>
      </w:r>
      <w:r w:rsidR="003A7C28">
        <w:t xml:space="preserve">the </w:t>
      </w:r>
      <w:r w:rsidR="003A7C28">
        <w:rPr>
          <w:i/>
        </w:rPr>
        <w:t>I</w:t>
      </w:r>
      <w:r w:rsidR="003A7C28">
        <w:t xml:space="preserve"> compartment</w:t>
      </w:r>
      <w:r>
        <w:t xml:space="preserve"> is defined as</w:t>
      </w:r>
      <w:r w:rsidR="003A7C28">
        <w:t>:</w:t>
      </w:r>
    </w:p>
    <w:p w14:paraId="4C4EACB6" w14:textId="77777777" w:rsidR="00424362" w:rsidRDefault="00424362" w:rsidP="00424362">
      <w:pPr>
        <w:pStyle w:val="FirstParagraph"/>
        <w:spacing w:after="0" w:line="480" w:lineRule="auto"/>
        <w:contextualSpacing/>
      </w:pPr>
    </w:p>
    <w:p w14:paraId="7CEA5CF8" w14:textId="77777777" w:rsidR="00424362" w:rsidRDefault="003A7C28" w:rsidP="00424362">
      <w:pPr>
        <w:pStyle w:val="BodyText"/>
        <w:spacing w:after="0" w:line="480" w:lineRule="auto"/>
        <w:contextualSpacing/>
        <w:rPr>
          <w:rFonts w:eastAsiaTheme="minorEastAsia"/>
        </w:rPr>
      </w:pPr>
      <m:oMathPara>
        <m:oMath>
          <m:r>
            <w:rPr>
              <w:rFonts w:ascii="Cambria Math" w:hAnsi="Cambria Math"/>
            </w:rPr>
            <m:t>dI/dt=β(S×I)-γI</m:t>
          </m:r>
        </m:oMath>
      </m:oMathPara>
    </w:p>
    <w:p w14:paraId="0144AC25" w14:textId="77777777" w:rsidR="00424362" w:rsidRDefault="00424362" w:rsidP="00424362">
      <w:pPr>
        <w:pStyle w:val="BodyText"/>
        <w:spacing w:after="0" w:line="480" w:lineRule="auto"/>
        <w:contextualSpacing/>
        <w:rPr>
          <w:rFonts w:eastAsiaTheme="minorEastAsia"/>
        </w:rPr>
      </w:pPr>
    </w:p>
    <w:p w14:paraId="63F354F0" w14:textId="77777777" w:rsidR="00424362" w:rsidRDefault="00511540" w:rsidP="00424362">
      <w:pPr>
        <w:pStyle w:val="BodyText"/>
        <w:spacing w:after="0" w:line="480" w:lineRule="auto"/>
        <w:contextualSpacing/>
      </w:pPr>
      <w:r>
        <w:t>T</w:t>
      </w:r>
      <w:r w:rsidR="003A7C28">
        <w:t xml:space="preserve">he derivative notation, </w:t>
      </w:r>
      <m:oMath>
        <m:r>
          <w:rPr>
            <w:rFonts w:ascii="Cambria Math" w:hAnsi="Cambria Math"/>
          </w:rPr>
          <m:t>dI/dt</m:t>
        </m:r>
      </m:oMath>
      <w:r w:rsidR="003A7C28">
        <w:t xml:space="preserve"> </w:t>
      </w:r>
      <w:r w:rsidR="00CB0FEF">
        <w:t>represents</w:t>
      </w:r>
      <w:r w:rsidR="003A7C28">
        <w:t xml:space="preserve"> not the amount in the </w:t>
      </w:r>
      <w:r w:rsidR="003A7C28">
        <w:rPr>
          <w:i/>
        </w:rPr>
        <w:t>I</w:t>
      </w:r>
      <w:r w:rsidR="003A7C28">
        <w:t xml:space="preserve"> compartment, but the rate at which the level in the </w:t>
      </w:r>
      <w:r w:rsidR="003A7C28">
        <w:rPr>
          <w:i/>
        </w:rPr>
        <w:t>I</w:t>
      </w:r>
      <w:r w:rsidR="003A7C28">
        <w:t xml:space="preserve"> compartment changes. </w:t>
      </w:r>
      <w:r>
        <w:t>W</w:t>
      </w:r>
      <w:r w:rsidR="003A7C28">
        <w:t xml:space="preserve">hen the rate is </w:t>
      </w:r>
      <w:r w:rsidR="00CB0FEF">
        <w:t>positive</w:t>
      </w:r>
      <w:r w:rsidR="003A7C28">
        <w:t xml:space="preserve">, the compartment is filling faster than it is draining. </w:t>
      </w:r>
      <w:r>
        <w:t xml:space="preserve">When the rate is negative, </w:t>
      </w:r>
      <w:r w:rsidR="003A7C28">
        <w:t>then the compartment drains faster than it fills.</w:t>
      </w:r>
    </w:p>
    <w:p w14:paraId="428CBBBE" w14:textId="77777777" w:rsidR="00424362" w:rsidRDefault="00424362" w:rsidP="00424362">
      <w:pPr>
        <w:pStyle w:val="BodyText"/>
        <w:spacing w:after="0" w:line="480" w:lineRule="auto"/>
        <w:contextualSpacing/>
      </w:pPr>
    </w:p>
    <w:p w14:paraId="1B7EEA02" w14:textId="77777777" w:rsidR="00424362" w:rsidRDefault="003A7C28" w:rsidP="00424362">
      <w:pPr>
        <w:pStyle w:val="BodyText"/>
        <w:spacing w:after="0" w:line="480" w:lineRule="auto"/>
        <w:contextualSpacing/>
      </w:pPr>
      <w:r>
        <w:t xml:space="preserve">The term </w:t>
      </w:r>
      <m:oMath>
        <m:r>
          <w:rPr>
            <w:rFonts w:ascii="Cambria Math" w:hAnsi="Cambria Math"/>
          </w:rPr>
          <m:t>-</m:t>
        </m:r>
        <m:r>
          <w:rPr>
            <w:rFonts w:ascii="Cambria Math" w:hAnsi="Cambria Math"/>
          </w:rPr>
          <m:t>γI</m:t>
        </m:r>
      </m:oMath>
      <w:r>
        <w:t xml:space="preserve"> represents the rate at which the </w:t>
      </w:r>
      <w:r w:rsidR="00720728" w:rsidRPr="00720728">
        <w:rPr>
          <w:i/>
          <w:rPrChange w:id="7" w:author="Gaddis, Monica" w:date="2020-12-04T17:41:00Z">
            <w:rPr/>
          </w:rPrChange>
        </w:rPr>
        <w:t>I</w:t>
      </w:r>
      <w:r w:rsidR="00720728">
        <w:t xml:space="preserve"> </w:t>
      </w:r>
      <w:r>
        <w:t>compartment drains</w:t>
      </w:r>
      <w:r w:rsidR="009D29C7">
        <w:t>. T</w:t>
      </w:r>
      <w:r>
        <w:t xml:space="preserve">his is a constant </w:t>
      </w:r>
      <m:oMath>
        <m:r>
          <w:rPr>
            <w:rFonts w:ascii="Cambria Math" w:hAnsi="Cambria Math"/>
          </w:rPr>
          <m:t>γ</m:t>
        </m:r>
      </m:oMath>
      <w:r w:rsidR="009D29C7">
        <w:t xml:space="preserve"> </w:t>
      </w:r>
      <w:r>
        <w:t xml:space="preserve">times the amount in the compartment </w:t>
      </w:r>
      <w:r>
        <w:rPr>
          <w:i/>
        </w:rPr>
        <w:t>I</w:t>
      </w:r>
      <w:r>
        <w:t xml:space="preserve">. If </w:t>
      </w:r>
      <m:oMath>
        <m:r>
          <w:rPr>
            <w:rFonts w:ascii="Cambria Math" w:hAnsi="Cambria Math"/>
          </w:rPr>
          <m:t>γ</m:t>
        </m:r>
      </m:oMath>
      <w:r>
        <w:t xml:space="preserve"> is small, the </w:t>
      </w:r>
      <w:r w:rsidR="00720728" w:rsidRPr="00720728">
        <w:rPr>
          <w:i/>
          <w:rPrChange w:id="8" w:author="Gaddis, Monica" w:date="2020-12-04T17:41:00Z">
            <w:rPr/>
          </w:rPrChange>
        </w:rPr>
        <w:t>I</w:t>
      </w:r>
      <w:r w:rsidR="00720728">
        <w:t xml:space="preserve"> </w:t>
      </w:r>
      <w:r>
        <w:t xml:space="preserve">compartment drains slowly and </w:t>
      </w:r>
      <w:r>
        <w:lastRenderedPageBreak/>
        <w:t xml:space="preserve">infectious people stay infectious for </w:t>
      </w:r>
      <w:proofErr w:type="gramStart"/>
      <w:r>
        <w:t>a very long</w:t>
      </w:r>
      <w:proofErr w:type="gramEnd"/>
      <w:r>
        <w:t xml:space="preserve"> time</w:t>
      </w:r>
      <w:r>
        <w:t>, weeks or maybe months</w:t>
      </w:r>
      <w:r w:rsidR="009D29C7">
        <w:t>.</w:t>
      </w:r>
      <w:r>
        <w:t xml:space="preserve"> If </w:t>
      </w:r>
      <m:oMath>
        <m:r>
          <w:rPr>
            <w:rFonts w:ascii="Cambria Math" w:hAnsi="Cambria Math"/>
          </w:rPr>
          <m:t>γ</m:t>
        </m:r>
      </m:oMath>
      <w:r>
        <w:t xml:space="preserve"> is large, then the </w:t>
      </w:r>
      <w:r w:rsidR="00720728" w:rsidRPr="00720728">
        <w:rPr>
          <w:i/>
          <w:rPrChange w:id="9" w:author="Gaddis, Monica" w:date="2020-12-04T17:41:00Z">
            <w:rPr/>
          </w:rPrChange>
        </w:rPr>
        <w:t>I</w:t>
      </w:r>
      <w:r w:rsidR="00720728">
        <w:t xml:space="preserve"> </w:t>
      </w:r>
      <w:r>
        <w:t>compartment drains quickly</w:t>
      </w:r>
      <w:r w:rsidR="009D29C7">
        <w:t>,</w:t>
      </w:r>
      <w:r>
        <w:t xml:space="preserve"> meaning that infectious people recover very quickly</w:t>
      </w:r>
      <w:r>
        <w:t>, maybe within a few days.</w:t>
      </w:r>
    </w:p>
    <w:p w14:paraId="2C0B39A0" w14:textId="77777777" w:rsidR="00424362" w:rsidRDefault="00424362" w:rsidP="00424362">
      <w:pPr>
        <w:pStyle w:val="BodyText"/>
        <w:spacing w:after="0" w:line="480" w:lineRule="auto"/>
        <w:contextualSpacing/>
      </w:pPr>
    </w:p>
    <w:p w14:paraId="0E112CDF" w14:textId="77777777" w:rsidR="00424362" w:rsidRDefault="003A7C28" w:rsidP="00424362">
      <w:pPr>
        <w:pStyle w:val="BodyText"/>
        <w:spacing w:after="0" w:line="480" w:lineRule="auto"/>
        <w:contextualSpacing/>
      </w:pPr>
      <w:r>
        <w:t xml:space="preserve">For most infectious diseases, </w:t>
      </w:r>
      <w:r w:rsidR="009D29C7">
        <w:t xml:space="preserve">there is </w:t>
      </w:r>
      <w:proofErr w:type="gramStart"/>
      <w:r w:rsidR="009D29C7">
        <w:t>very little</w:t>
      </w:r>
      <w:proofErr w:type="gramEnd"/>
      <w:r>
        <w:t xml:space="preserve"> control </w:t>
      </w:r>
      <w:r w:rsidR="009D29C7">
        <w:t xml:space="preserve">of </w:t>
      </w:r>
      <m:oMath>
        <m:r>
          <w:rPr>
            <w:rFonts w:ascii="Cambria Math" w:hAnsi="Cambria Math"/>
          </w:rPr>
          <m:t>γ</m:t>
        </m:r>
      </m:oMath>
      <w:r>
        <w:t xml:space="preserve">. </w:t>
      </w:r>
      <w:r w:rsidR="009D29C7">
        <w:t xml:space="preserve">γ </w:t>
      </w:r>
      <w:r>
        <w:t xml:space="preserve">is controlled by how quickly </w:t>
      </w:r>
      <w:r w:rsidR="009D29C7">
        <w:t xml:space="preserve">the </w:t>
      </w:r>
      <w:r>
        <w:t xml:space="preserve">body’s </w:t>
      </w:r>
      <w:r w:rsidR="009D29C7">
        <w:t xml:space="preserve">immune system </w:t>
      </w:r>
      <w:r>
        <w:t xml:space="preserve">can </w:t>
      </w:r>
      <w:r w:rsidR="009D29C7">
        <w:t>overcome</w:t>
      </w:r>
      <w:r>
        <w:t xml:space="preserve"> the infection</w:t>
      </w:r>
      <w:r w:rsidR="009D29C7">
        <w:t>.</w:t>
      </w:r>
    </w:p>
    <w:p w14:paraId="45AE66A6" w14:textId="77777777" w:rsidR="00424362" w:rsidRDefault="00424362" w:rsidP="00424362">
      <w:pPr>
        <w:pStyle w:val="BodyText"/>
        <w:spacing w:after="0" w:line="480" w:lineRule="auto"/>
        <w:contextualSpacing/>
      </w:pPr>
    </w:p>
    <w:p w14:paraId="4EF12A30" w14:textId="77777777" w:rsidR="00424362" w:rsidRDefault="003A7C28" w:rsidP="00424362">
      <w:pPr>
        <w:pStyle w:val="BodyText"/>
        <w:spacing w:after="0" w:line="480" w:lineRule="auto"/>
        <w:contextualSpacing/>
      </w:pPr>
      <w:r>
        <w:t xml:space="preserve">The term </w:t>
      </w:r>
      <m:oMath>
        <m:r>
          <w:rPr>
            <w:rFonts w:ascii="Cambria Math" w:hAnsi="Cambria Math"/>
          </w:rPr>
          <m:t>β(S×I)</m:t>
        </m:r>
      </m:oMath>
      <w:r>
        <w:t xml:space="preserve"> </w:t>
      </w:r>
      <w:r w:rsidR="009D29C7">
        <w:t>represents</w:t>
      </w:r>
      <w:r>
        <w:t xml:space="preserve"> how quickly </w:t>
      </w:r>
      <w:r w:rsidR="00720728" w:rsidRPr="00720728">
        <w:rPr>
          <w:i/>
          <w:rPrChange w:id="10" w:author="Gaddis, Monica" w:date="2020-12-04T17:41:00Z">
            <w:rPr/>
          </w:rPrChange>
        </w:rPr>
        <w:t>I</w:t>
      </w:r>
      <w:r w:rsidR="00720728">
        <w:t xml:space="preserve"> </w:t>
      </w:r>
      <w:r>
        <w:t>compartment</w:t>
      </w:r>
      <w:r w:rsidR="00CC6767">
        <w:t xml:space="preserve"> </w:t>
      </w:r>
      <w:r>
        <w:t>is filling</w:t>
      </w:r>
      <w:r w:rsidR="009D29C7">
        <w:t>. T</w:t>
      </w:r>
      <w:r>
        <w:t xml:space="preserve">his is a constant </w:t>
      </w:r>
      <m:oMath>
        <m:r>
          <w:rPr>
            <w:rFonts w:ascii="Cambria Math" w:hAnsi="Cambria Math"/>
          </w:rPr>
          <m:t>β</m:t>
        </m:r>
      </m:oMath>
      <w:r>
        <w:t xml:space="preserve"> times the </w:t>
      </w:r>
      <w:r w:rsidR="009D29C7">
        <w:t xml:space="preserve">filling rate, calculated as the </w:t>
      </w:r>
      <w:r>
        <w:t xml:space="preserve">product of the amounts in </w:t>
      </w:r>
      <w:r w:rsidR="00720728" w:rsidRPr="00720728">
        <w:rPr>
          <w:i/>
          <w:rPrChange w:id="11" w:author="Gaddis, Monica" w:date="2020-12-04T17:42:00Z">
            <w:rPr/>
          </w:rPrChange>
        </w:rPr>
        <w:t>S</w:t>
      </w:r>
      <w:r w:rsidR="00720728">
        <w:t xml:space="preserve"> </w:t>
      </w:r>
      <w:r>
        <w:t xml:space="preserve">compartment and </w:t>
      </w:r>
      <w:r w:rsidR="00720728" w:rsidRPr="00720728">
        <w:rPr>
          <w:i/>
          <w:rPrChange w:id="12" w:author="Gaddis, Monica" w:date="2020-12-04T17:42:00Z">
            <w:rPr/>
          </w:rPrChange>
        </w:rPr>
        <w:t>I</w:t>
      </w:r>
      <w:r w:rsidR="00720728">
        <w:t xml:space="preserve"> </w:t>
      </w:r>
      <w:r>
        <w:t xml:space="preserve">compartment. </w:t>
      </w:r>
      <w:r>
        <w:t xml:space="preserve">Since the filling rate is the product of </w:t>
      </w:r>
      <w:r>
        <w:rPr>
          <w:i/>
        </w:rPr>
        <w:t>S</w:t>
      </w:r>
      <w:r>
        <w:t xml:space="preserve"> and </w:t>
      </w:r>
      <w:r>
        <w:rPr>
          <w:i/>
        </w:rPr>
        <w:t>I</w:t>
      </w:r>
      <w:r>
        <w:t xml:space="preserve">, the </w:t>
      </w:r>
      <w:r>
        <w:rPr>
          <w:i/>
        </w:rPr>
        <w:t>I</w:t>
      </w:r>
      <w:r>
        <w:t xml:space="preserve"> compartment fills fast only when </w:t>
      </w:r>
      <w:r>
        <w:rPr>
          <w:i/>
        </w:rPr>
        <w:t>S</w:t>
      </w:r>
      <w:r>
        <w:t xml:space="preserve"> and </w:t>
      </w:r>
      <w:r>
        <w:rPr>
          <w:i/>
        </w:rPr>
        <w:t>I</w:t>
      </w:r>
      <w:r>
        <w:t xml:space="preserve"> are both large. </w:t>
      </w:r>
      <w:r>
        <w:t xml:space="preserve">If </w:t>
      </w:r>
      <w:r>
        <w:rPr>
          <w:i/>
        </w:rPr>
        <w:t>I</w:t>
      </w:r>
      <w:r>
        <w:t xml:space="preserve"> </w:t>
      </w:r>
      <w:proofErr w:type="gramStart"/>
      <w:r>
        <w:t>is</w:t>
      </w:r>
      <w:proofErr w:type="gramEnd"/>
      <w:r>
        <w:t xml:space="preserve"> small, there are not a lot of people </w:t>
      </w:r>
      <w:r w:rsidR="009E0EA0">
        <w:t>who will</w:t>
      </w:r>
      <w:r>
        <w:t xml:space="preserve"> </w:t>
      </w:r>
      <w:r w:rsidR="009D29C7">
        <w:t>infect others</w:t>
      </w:r>
      <w:r>
        <w:t xml:space="preserve">. If </w:t>
      </w:r>
      <w:r>
        <w:rPr>
          <w:i/>
        </w:rPr>
        <w:t>S</w:t>
      </w:r>
      <w:r>
        <w:t xml:space="preserve"> is small there are not a lot of people to </w:t>
      </w:r>
      <w:r w:rsidR="009E0EA0">
        <w:t xml:space="preserve">become </w:t>
      </w:r>
      <w:r>
        <w:t>infected.</w:t>
      </w:r>
    </w:p>
    <w:p w14:paraId="4EA4B8A2" w14:textId="77777777" w:rsidR="00424362" w:rsidRDefault="00424362" w:rsidP="00424362">
      <w:pPr>
        <w:pStyle w:val="BodyText"/>
        <w:spacing w:after="0" w:line="480" w:lineRule="auto"/>
        <w:contextualSpacing/>
      </w:pPr>
    </w:p>
    <w:p w14:paraId="3DAEF86E" w14:textId="77777777" w:rsidR="00424362" w:rsidRDefault="003A7C28" w:rsidP="00424362">
      <w:pPr>
        <w:pStyle w:val="BodyText"/>
        <w:spacing w:after="0" w:line="480" w:lineRule="auto"/>
        <w:contextualSpacing/>
      </w:pPr>
      <w:r>
        <w:t>Typically</w:t>
      </w:r>
      <w:r w:rsidR="009E0EA0">
        <w:t>,</w:t>
      </w:r>
      <w:r>
        <w:t xml:space="preserve"> </w:t>
      </w:r>
      <w:r>
        <w:rPr>
          <w:i/>
        </w:rPr>
        <w:t>I</w:t>
      </w:r>
      <w:r>
        <w:t xml:space="preserve"> </w:t>
      </w:r>
      <w:proofErr w:type="gramStart"/>
      <w:r>
        <w:t>is</w:t>
      </w:r>
      <w:proofErr w:type="gramEnd"/>
      <w:r>
        <w:t xml:space="preserve"> small early in the course of a pandemic and represents the early part of the exponential curve where the disease spreads slowly. Over time, however, </w:t>
      </w:r>
      <w:r>
        <w:rPr>
          <w:i/>
        </w:rPr>
        <w:t>I</w:t>
      </w:r>
      <w:r>
        <w:t xml:space="preserve"> may grow and with it</w:t>
      </w:r>
      <w:r w:rsidR="00CC6767">
        <w:t>,</w:t>
      </w:r>
      <w:r>
        <w:t xml:space="preserve"> the rate at which </w:t>
      </w:r>
      <w:r>
        <w:rPr>
          <w:i/>
        </w:rPr>
        <w:t>I</w:t>
      </w:r>
      <w:r>
        <w:t xml:space="preserve"> grows will increase, leading to </w:t>
      </w:r>
      <w:r w:rsidR="009E0EA0">
        <w:t>an</w:t>
      </w:r>
      <w:r>
        <w:t xml:space="preserve"> exponential increase in infections.</w:t>
      </w:r>
    </w:p>
    <w:p w14:paraId="204BFFE3" w14:textId="77777777" w:rsidR="00424362" w:rsidRDefault="00424362" w:rsidP="00424362">
      <w:pPr>
        <w:pStyle w:val="BodyText"/>
        <w:spacing w:after="0" w:line="480" w:lineRule="auto"/>
        <w:contextualSpacing/>
      </w:pPr>
    </w:p>
    <w:p w14:paraId="46FD69EA" w14:textId="77777777" w:rsidR="00424362" w:rsidRDefault="003A7C28" w:rsidP="00424362">
      <w:pPr>
        <w:pStyle w:val="BodyText"/>
        <w:spacing w:after="0" w:line="480" w:lineRule="auto"/>
        <w:contextualSpacing/>
      </w:pPr>
      <w:r>
        <w:t>Eventually</w:t>
      </w:r>
      <w:r w:rsidR="00424362">
        <w:t>,</w:t>
      </w:r>
      <w:r>
        <w:t xml:space="preserve"> as the </w:t>
      </w:r>
      <w:r>
        <w:rPr>
          <w:i/>
        </w:rPr>
        <w:t>S</w:t>
      </w:r>
      <w:r>
        <w:t xml:space="preserve"> compartment drains into the </w:t>
      </w:r>
      <w:r>
        <w:rPr>
          <w:i/>
        </w:rPr>
        <w:t>I</w:t>
      </w:r>
      <w:r>
        <w:t xml:space="preserve"> compartment, </w:t>
      </w:r>
      <w:r>
        <w:rPr>
          <w:i/>
        </w:rPr>
        <w:t>S</w:t>
      </w:r>
      <w:r>
        <w:t xml:space="preserve"> will shrink enough so that the product </w:t>
      </w:r>
      <m:oMath>
        <m:r>
          <w:rPr>
            <w:rFonts w:ascii="Cambria Math" w:hAnsi="Cambria Math"/>
          </w:rPr>
          <m:t>S×I</m:t>
        </m:r>
      </m:oMath>
      <w:r>
        <w:t xml:space="preserve"> becomes small again. This represents herd immunity, the setting where the number of people susceptible to infection becomes too small to keep the epidemic going. </w:t>
      </w:r>
      <w:r>
        <w:t>It is like</w:t>
      </w:r>
      <w:r>
        <w:t xml:space="preserve"> a forest fire that </w:t>
      </w:r>
      <w:proofErr w:type="spellStart"/>
      <w:r>
        <w:t>burns</w:t>
      </w:r>
      <w:proofErr w:type="spellEnd"/>
      <w:r>
        <w:t xml:space="preserve"> itself out because there is nothing left to burn.</w:t>
      </w:r>
    </w:p>
    <w:p w14:paraId="1EA4638F" w14:textId="77777777" w:rsidR="00424362" w:rsidRDefault="00424362" w:rsidP="00424362">
      <w:pPr>
        <w:pStyle w:val="BodyText"/>
        <w:spacing w:after="0" w:line="480" w:lineRule="auto"/>
        <w:contextualSpacing/>
      </w:pPr>
    </w:p>
    <w:p w14:paraId="08A123CD" w14:textId="77777777" w:rsidR="00424362" w:rsidRDefault="003A7C28" w:rsidP="00424362">
      <w:pPr>
        <w:pStyle w:val="Heading3"/>
        <w:spacing w:line="480" w:lineRule="auto"/>
        <w:contextualSpacing/>
        <w:rPr>
          <w:rFonts w:asciiTheme="minorHAnsi" w:hAnsiTheme="minorHAnsi"/>
          <w:color w:val="auto"/>
          <w:sz w:val="24"/>
          <w:szCs w:val="24"/>
        </w:rPr>
      </w:pPr>
      <w:bookmarkStart w:id="13" w:name="X75fa958b410a369d6cbe5df3a07f6efac5c22ce"/>
      <w:r w:rsidRPr="00E52D4A">
        <w:rPr>
          <w:rFonts w:asciiTheme="minorHAnsi" w:hAnsiTheme="minorHAnsi"/>
          <w:color w:val="auto"/>
          <w:sz w:val="24"/>
          <w:szCs w:val="24"/>
          <w:rPrChange w:id="14" w:author="Gaddis, Monica" w:date="2020-12-04T17:51:00Z">
            <w:rPr/>
          </w:rPrChange>
        </w:rPr>
        <w:t>Dynamics that avoid an exponential explosion of cases</w:t>
      </w:r>
      <w:bookmarkEnd w:id="13"/>
    </w:p>
    <w:p w14:paraId="238C325A" w14:textId="77777777" w:rsidR="00424362" w:rsidRDefault="00424362" w:rsidP="00424362">
      <w:pPr>
        <w:pStyle w:val="Heading3"/>
        <w:spacing w:line="480" w:lineRule="auto"/>
        <w:contextualSpacing/>
        <w:rPr>
          <w:rFonts w:asciiTheme="minorHAnsi" w:hAnsiTheme="minorHAnsi"/>
          <w:color w:val="auto"/>
          <w:sz w:val="24"/>
          <w:szCs w:val="24"/>
        </w:rPr>
      </w:pPr>
    </w:p>
    <w:p w14:paraId="2956D588" w14:textId="77777777" w:rsidR="00424362" w:rsidRDefault="003A7C28" w:rsidP="00424362">
      <w:pPr>
        <w:pStyle w:val="FirstParagraph"/>
        <w:spacing w:after="0" w:line="480" w:lineRule="auto"/>
        <w:contextualSpacing/>
      </w:pPr>
      <w:r>
        <w:t>Some infecti</w:t>
      </w:r>
      <w:r w:rsidR="009E0EA0">
        <w:t>ous diseases</w:t>
      </w:r>
      <w:r>
        <w:t xml:space="preserve"> never catch fire and some burn with an exponential fury. The difference between them is</w:t>
      </w:r>
      <w:r w:rsidR="00424362">
        <w:t xml:space="preserve"> controlled </w:t>
      </w:r>
      <w:r>
        <w:t xml:space="preserve">by how quickly the Infected compartment fills compared to how quickly it drains. This is controlled by the constants </w:t>
      </w:r>
      <m:oMath>
        <m:r>
          <w:rPr>
            <w:rFonts w:ascii="Cambria Math" w:hAnsi="Cambria Math"/>
          </w:rPr>
          <m:t>β</m:t>
        </m:r>
      </m:oMath>
      <w:r>
        <w:t xml:space="preserve"> and </w:t>
      </w:r>
      <m:oMath>
        <m:r>
          <w:rPr>
            <w:rFonts w:ascii="Cambria Math" w:hAnsi="Cambria Math"/>
          </w:rPr>
          <m:t>γ</m:t>
        </m:r>
      </m:oMath>
      <w:r>
        <w:t>.</w:t>
      </w:r>
    </w:p>
    <w:p w14:paraId="54747286" w14:textId="77777777" w:rsidR="00424362" w:rsidRDefault="00424362" w:rsidP="00424362">
      <w:pPr>
        <w:pStyle w:val="FirstParagraph"/>
        <w:spacing w:after="0" w:line="480" w:lineRule="auto"/>
        <w:contextualSpacing/>
      </w:pPr>
    </w:p>
    <w:p w14:paraId="37F20C93" w14:textId="77777777" w:rsidR="00424362" w:rsidRDefault="003A7C28" w:rsidP="00424362">
      <w:pPr>
        <w:pStyle w:val="BodyText"/>
        <w:spacing w:after="0" w:line="480" w:lineRule="auto"/>
        <w:contextualSpacing/>
      </w:pPr>
      <w:r>
        <w:t xml:space="preserve">Designate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as the ratio, </w:t>
      </w:r>
      <m:oMath>
        <m:r>
          <w:rPr>
            <w:rFonts w:ascii="Cambria Math" w:hAnsi="Cambria Math"/>
          </w:rPr>
          <m:t>β/γ</m:t>
        </m:r>
      </m:oMath>
      <w:r>
        <w:t>.</w:t>
      </w:r>
    </w:p>
    <w:p w14:paraId="125A51A1" w14:textId="77777777" w:rsidR="00424362" w:rsidRDefault="00424362" w:rsidP="00424362">
      <w:pPr>
        <w:pStyle w:val="BodyText"/>
        <w:spacing w:after="0" w:line="480" w:lineRule="auto"/>
        <w:contextualSpacing/>
      </w:pPr>
    </w:p>
    <w:p w14:paraId="77DEF42D" w14:textId="386EC5A2" w:rsidR="00424362" w:rsidRDefault="003A7C28" w:rsidP="00424362">
      <w:pPr>
        <w:pStyle w:val="BodyText"/>
        <w:spacing w:after="0" w:line="480" w:lineRule="auto"/>
        <w:contextualSpacing/>
      </w:pPr>
      <w:r>
        <w:t xml:space="preserve">This ratio plays a key role in the spread of disease. </w:t>
      </w:r>
      <w:r w:rsidR="009E0EA0">
        <w:t>It is</w:t>
      </w:r>
      <w:r>
        <w:t xml:space="preserve"> interpret</w:t>
      </w:r>
      <w:r w:rsidR="009E0EA0">
        <w:t xml:space="preserve">ed as </w:t>
      </w:r>
      <w:r>
        <w:t xml:space="preserve">the average number of people infected by a single individual before </w:t>
      </w:r>
      <w:r w:rsidR="009E0EA0">
        <w:t xml:space="preserve">that individual ceases to be </w:t>
      </w:r>
      <w:r>
        <w:t>infectious.</w:t>
      </w:r>
    </w:p>
    <w:p w14:paraId="2DFA43E3" w14:textId="77777777" w:rsidR="00424362" w:rsidRDefault="00424362" w:rsidP="00424362">
      <w:pPr>
        <w:pStyle w:val="BodyText"/>
        <w:spacing w:after="0" w:line="480" w:lineRule="auto"/>
        <w:contextualSpacing/>
      </w:pPr>
    </w:p>
    <w:p w14:paraId="1C91A3AA" w14:textId="26F9F81E" w:rsidR="00424362" w:rsidRDefault="003A7C28" w:rsidP="00424362">
      <w:pPr>
        <w:pStyle w:val="BodyText"/>
        <w:spacing w:after="0" w:line="480" w:lineRule="auto"/>
        <w:contextualSpacing/>
      </w:pPr>
      <w:r>
        <w:t xml:space="preserve">If this ratio is less than one, then the </w:t>
      </w:r>
      <w:r>
        <w:rPr>
          <w:i/>
        </w:rPr>
        <w:t>I</w:t>
      </w:r>
      <w:r>
        <w:t xml:space="preserve"> compartment drains faster into the </w:t>
      </w:r>
      <w:r>
        <w:rPr>
          <w:i/>
        </w:rPr>
        <w:t>R</w:t>
      </w:r>
      <w:r>
        <w:t xml:space="preserve"> compartment than it can get filled by the </w:t>
      </w:r>
      <w:r>
        <w:rPr>
          <w:i/>
        </w:rPr>
        <w:t>S</w:t>
      </w:r>
      <w:r>
        <w:t xml:space="preserve"> component. If the ratio </w:t>
      </w:r>
      <w:r w:rsidR="009E0EA0">
        <w:rPr>
          <w:i/>
        </w:rPr>
        <w:t>R</w:t>
      </w:r>
      <w:r w:rsidR="009E0EA0" w:rsidRPr="009E0EA0">
        <w:rPr>
          <w:vertAlign w:val="subscript"/>
          <w:rPrChange w:id="15" w:author="Gaddis, Monica" w:date="2020-12-04T16:12:00Z">
            <w:rPr/>
          </w:rPrChange>
        </w:rPr>
        <w:t>o</w:t>
      </w:r>
      <w:r w:rsidR="009E0EA0">
        <w:rPr>
          <w:vertAlign w:val="subscript"/>
        </w:rPr>
        <w:t xml:space="preserve"> </w:t>
      </w:r>
      <w:r>
        <w:t xml:space="preserve">is larger than 1, then the </w:t>
      </w:r>
      <w:r>
        <w:rPr>
          <w:i/>
        </w:rPr>
        <w:t>I</w:t>
      </w:r>
      <w:r>
        <w:t xml:space="preserve"> compartment fills faster than it can drain.</w:t>
      </w:r>
    </w:p>
    <w:p w14:paraId="750B305B" w14:textId="77777777" w:rsidR="00424362" w:rsidRDefault="00424362" w:rsidP="00424362">
      <w:pPr>
        <w:pStyle w:val="BodyText"/>
        <w:spacing w:after="0" w:line="480" w:lineRule="auto"/>
        <w:contextualSpacing/>
      </w:pPr>
    </w:p>
    <w:p w14:paraId="18688055" w14:textId="35C50B3D" w:rsidR="00424362" w:rsidRDefault="00CC6767" w:rsidP="00424362">
      <w:pPr>
        <w:pStyle w:val="BodyText"/>
        <w:spacing w:after="0" w:line="480" w:lineRule="auto"/>
        <w:contextualSpacing/>
      </w:pPr>
      <w:r>
        <w:t xml:space="preserve">This </w:t>
      </w:r>
      <w:r w:rsidR="003A7C28">
        <w:t>ratio</w:t>
      </w:r>
      <w:r>
        <w:t xml:space="preserve"> (</w:t>
      </w:r>
      <w:r w:rsidRPr="00EC7E26">
        <w:rPr>
          <w:i/>
        </w:rPr>
        <w:t>R</w:t>
      </w:r>
      <w:r w:rsidRPr="00EC7E26">
        <w:rPr>
          <w:i/>
          <w:vertAlign w:val="subscript"/>
        </w:rPr>
        <w:t>o</w:t>
      </w:r>
      <w:r>
        <w:t xml:space="preserve">) is made </w:t>
      </w:r>
      <w:r w:rsidR="003A7C28">
        <w:t>small</w:t>
      </w:r>
      <w:r>
        <w:t>er</w:t>
      </w:r>
      <w:r w:rsidR="003A7C28">
        <w:t xml:space="preserve"> by decreasing the numerator, </w:t>
      </w:r>
      <m:oMath>
        <m:r>
          <w:rPr>
            <w:rFonts w:ascii="Cambria Math" w:hAnsi="Cambria Math"/>
          </w:rPr>
          <m:t>β</m:t>
        </m:r>
      </m:oMath>
      <w:r>
        <w:t xml:space="preserve">, </w:t>
      </w:r>
      <w:r w:rsidR="003A7C28">
        <w:t xml:space="preserve">or increasing the denominator, </w:t>
      </w:r>
      <m:oMath>
        <m:r>
          <w:rPr>
            <w:rFonts w:ascii="Cambria Math" w:hAnsi="Cambria Math"/>
          </w:rPr>
          <m:t>γ</m:t>
        </m:r>
      </m:oMath>
      <w:r>
        <w:t xml:space="preserve">. </w:t>
      </w:r>
      <w:r w:rsidR="003A7C28">
        <w:t xml:space="preserve">There is little that </w:t>
      </w:r>
      <w:r>
        <w:t>can be done</w:t>
      </w:r>
      <w:r w:rsidR="003A7C28">
        <w:t xml:space="preserve"> to influence </w:t>
      </w:r>
      <m:oMath>
        <m:r>
          <w:rPr>
            <w:rFonts w:ascii="Cambria Math" w:hAnsi="Cambria Math"/>
          </w:rPr>
          <m:t>γ</m:t>
        </m:r>
      </m:oMath>
      <w:r w:rsidR="003A7C28">
        <w:t xml:space="preserve">. </w:t>
      </w:r>
      <w:r w:rsidR="00F73DF9">
        <w:t>S</w:t>
      </w:r>
      <w:r w:rsidR="003A7C28">
        <w:t>trengthen</w:t>
      </w:r>
      <w:r>
        <w:t>ing</w:t>
      </w:r>
      <w:r w:rsidR="003A7C28">
        <w:t xml:space="preserve"> </w:t>
      </w:r>
      <w:r>
        <w:t xml:space="preserve">the </w:t>
      </w:r>
      <w:r w:rsidR="003A7C28">
        <w:t xml:space="preserve">immune system </w:t>
      </w:r>
      <w:r>
        <w:t>to eliminate</w:t>
      </w:r>
      <w:r w:rsidR="003A7C28">
        <w:t xml:space="preserve"> the infection faster would </w:t>
      </w:r>
      <w:r>
        <w:t>reduce γ</w:t>
      </w:r>
      <w:r w:rsidR="003A7C28">
        <w:t xml:space="preserve">. </w:t>
      </w:r>
      <w:r>
        <w:t xml:space="preserve">However, </w:t>
      </w:r>
      <w:r w:rsidR="003A7C28">
        <w:t xml:space="preserve">therapies to </w:t>
      </w:r>
      <w:r w:rsidR="00F73DF9">
        <w:t>do this are rare</w:t>
      </w:r>
      <w:r w:rsidR="003A7C28">
        <w:t>.</w:t>
      </w:r>
    </w:p>
    <w:p w14:paraId="494B0B8B" w14:textId="77777777" w:rsidR="00424362" w:rsidRDefault="00424362" w:rsidP="00424362">
      <w:pPr>
        <w:pStyle w:val="BodyText"/>
        <w:spacing w:after="0" w:line="480" w:lineRule="auto"/>
        <w:contextualSpacing/>
      </w:pPr>
    </w:p>
    <w:p w14:paraId="1D531C14" w14:textId="60DB58F2" w:rsidR="00424362" w:rsidRDefault="003A7C28" w:rsidP="00424362">
      <w:pPr>
        <w:pStyle w:val="BodyText"/>
        <w:spacing w:after="0" w:line="480" w:lineRule="auto"/>
        <w:contextualSpacing/>
      </w:pPr>
      <w:r>
        <w:lastRenderedPageBreak/>
        <w:t xml:space="preserve">Decreasing </w:t>
      </w:r>
      <m:oMath>
        <m:r>
          <w:rPr>
            <w:rFonts w:ascii="Cambria Math" w:hAnsi="Cambria Math"/>
          </w:rPr>
          <m:t>β</m:t>
        </m:r>
      </m:oMath>
      <w:r>
        <w:t xml:space="preserve">, on the other hand, can be </w:t>
      </w:r>
      <w:r w:rsidR="00720728">
        <w:t>accomplished</w:t>
      </w:r>
      <w:r w:rsidR="00854E91">
        <w:t>, e</w:t>
      </w:r>
      <w:r>
        <w:t xml:space="preserve">ven if there are </w:t>
      </w:r>
      <w:proofErr w:type="gramStart"/>
      <w:r>
        <w:t>a large number of</w:t>
      </w:r>
      <w:proofErr w:type="gramEnd"/>
      <w:r>
        <w:t xml:space="preserve"> susceptible people and a large number of infected people</w:t>
      </w:r>
      <w:r w:rsidR="00854E91">
        <w:t>. In the case of COVID-19, β</w:t>
      </w:r>
      <w:r>
        <w:t xml:space="preserve"> can </w:t>
      </w:r>
      <w:r w:rsidR="00854E91">
        <w:t xml:space="preserve">be </w:t>
      </w:r>
      <w:r>
        <w:t>reduce</w:t>
      </w:r>
      <w:r w:rsidR="00854E91">
        <w:t>d</w:t>
      </w:r>
      <w:r>
        <w:t xml:space="preserve"> through </w:t>
      </w:r>
      <w:r w:rsidR="00854E91">
        <w:t xml:space="preserve">public health </w:t>
      </w:r>
      <w:r>
        <w:t>policies like masking and social distancing.</w:t>
      </w:r>
    </w:p>
    <w:p w14:paraId="5F06B055" w14:textId="77777777" w:rsidR="00424362" w:rsidRDefault="00424362" w:rsidP="00424362">
      <w:pPr>
        <w:pStyle w:val="BodyText"/>
        <w:spacing w:after="0" w:line="480" w:lineRule="auto"/>
        <w:contextualSpacing/>
      </w:pPr>
    </w:p>
    <w:p w14:paraId="17D4F329" w14:textId="77777777" w:rsidR="00424362" w:rsidRDefault="003A7C28" w:rsidP="00424362">
      <w:pPr>
        <w:pStyle w:val="Heading3"/>
        <w:spacing w:line="480" w:lineRule="auto"/>
        <w:contextualSpacing/>
        <w:rPr>
          <w:rFonts w:asciiTheme="minorHAnsi" w:hAnsiTheme="minorHAnsi"/>
          <w:color w:val="auto"/>
          <w:sz w:val="24"/>
          <w:szCs w:val="24"/>
        </w:rPr>
      </w:pPr>
      <w:bookmarkStart w:id="16" w:name="herd-immunity"/>
      <w:r w:rsidRPr="00E52D4A">
        <w:rPr>
          <w:rFonts w:asciiTheme="minorHAnsi" w:hAnsiTheme="minorHAnsi"/>
          <w:color w:val="auto"/>
          <w:sz w:val="24"/>
          <w:szCs w:val="24"/>
          <w:rPrChange w:id="17" w:author="Gaddis, Monica" w:date="2020-12-04T17:51:00Z">
            <w:rPr/>
          </w:rPrChange>
        </w:rPr>
        <w:t>Herd immunity</w:t>
      </w:r>
      <w:bookmarkEnd w:id="16"/>
    </w:p>
    <w:p w14:paraId="1EA788BE" w14:textId="77777777" w:rsidR="00424362" w:rsidRDefault="00424362" w:rsidP="00424362">
      <w:pPr>
        <w:pStyle w:val="Heading3"/>
        <w:spacing w:line="480" w:lineRule="auto"/>
        <w:contextualSpacing/>
        <w:rPr>
          <w:rFonts w:asciiTheme="minorHAnsi" w:hAnsiTheme="minorHAnsi"/>
          <w:color w:val="auto"/>
          <w:sz w:val="24"/>
          <w:szCs w:val="24"/>
        </w:rPr>
      </w:pPr>
    </w:p>
    <w:p w14:paraId="65536C3A" w14:textId="63BC8834" w:rsidR="00424362" w:rsidRDefault="003A7C28" w:rsidP="00424362">
      <w:pPr>
        <w:pStyle w:val="FirstParagraph"/>
        <w:spacing w:after="0" w:line="480" w:lineRule="auto"/>
        <w:contextualSpacing/>
      </w:pPr>
      <w:r>
        <w:t xml:space="preserve">Even infections that burn with an exponential fury do not last forever. As the </w:t>
      </w:r>
      <w:r w:rsidRPr="00720728">
        <w:rPr>
          <w:i/>
          <w:rPrChange w:id="18" w:author="Gaddis, Monica" w:date="2020-12-04T17:39:00Z">
            <w:rPr/>
          </w:rPrChange>
        </w:rPr>
        <w:t>S</w:t>
      </w:r>
      <w:r>
        <w:t xml:space="preserve">usceptible compartment drains, the rate at which that </w:t>
      </w:r>
      <w:r w:rsidR="00720728" w:rsidRPr="00720728">
        <w:rPr>
          <w:i/>
          <w:rPrChange w:id="19" w:author="Gaddis, Monica" w:date="2020-12-04T17:39:00Z">
            <w:rPr/>
          </w:rPrChange>
        </w:rPr>
        <w:t>S</w:t>
      </w:r>
      <w:r w:rsidR="00720728">
        <w:rPr>
          <w:i/>
        </w:rPr>
        <w:t>-</w:t>
      </w:r>
      <w:r>
        <w:t xml:space="preserve">compartment fills the </w:t>
      </w:r>
      <w:r w:rsidRPr="00720728">
        <w:rPr>
          <w:i/>
          <w:rPrChange w:id="20" w:author="Gaddis, Monica" w:date="2020-12-04T17:39:00Z">
            <w:rPr/>
          </w:rPrChange>
        </w:rPr>
        <w:t>I</w:t>
      </w:r>
      <w:r>
        <w:t xml:space="preserve"> compartment </w:t>
      </w:r>
      <w:r w:rsidR="00854E91">
        <w:t xml:space="preserve">will slow. </w:t>
      </w:r>
      <w:r w:rsidR="00C76B9B">
        <w:t xml:space="preserve">This occurrence can be achieved through “herd Immunity”. </w:t>
      </w:r>
      <w:r w:rsidR="00C76B9B">
        <w:rPr>
          <w:rStyle w:val="ilfuvd"/>
        </w:rPr>
        <w:t xml:space="preserve">Herd immunity </w:t>
      </w:r>
      <w:r w:rsidR="00121493">
        <w:rPr>
          <w:rStyle w:val="ilfuvd"/>
        </w:rPr>
        <w:t>occurs when enough people have transitioned from the S compartment through the I compartment and into the R compartment. When the S compartment gets low enough, the disease stops spreading</w:t>
      </w:r>
      <w:r w:rsidR="00C76B9B">
        <w:rPr>
          <w:rStyle w:val="ilfuvd"/>
        </w:rPr>
        <w:t xml:space="preserve">. The result is that all are protected, even those not immune to the disease. Herd immunity can be achieved </w:t>
      </w:r>
      <w:r w:rsidR="00121493">
        <w:rPr>
          <w:rStyle w:val="ilfuvd"/>
        </w:rPr>
        <w:t xml:space="preserve">naturally </w:t>
      </w:r>
      <w:r w:rsidR="00C76B9B">
        <w:rPr>
          <w:rStyle w:val="ilfuvd"/>
        </w:rPr>
        <w:t>through</w:t>
      </w:r>
      <w:r w:rsidR="00121493">
        <w:rPr>
          <w:rStyle w:val="ilfuvd"/>
        </w:rPr>
        <w:t xml:space="preserve"> the</w:t>
      </w:r>
      <w:r w:rsidR="00C76B9B">
        <w:rPr>
          <w:rStyle w:val="ilfuvd"/>
        </w:rPr>
        <w:t xml:space="preserve"> infection</w:t>
      </w:r>
      <w:r w:rsidR="00121493">
        <w:rPr>
          <w:rStyle w:val="ilfuvd"/>
        </w:rPr>
        <w:t>/recovery process or through</w:t>
      </w:r>
      <w:r w:rsidR="00C76B9B">
        <w:rPr>
          <w:rStyle w:val="ilfuvd"/>
        </w:rPr>
        <w:t xml:space="preserve"> vaccination. </w:t>
      </w:r>
    </w:p>
    <w:p w14:paraId="1C35AF07" w14:textId="77777777" w:rsidR="00424362" w:rsidRDefault="00424362" w:rsidP="00424362">
      <w:pPr>
        <w:pStyle w:val="FirstParagraph"/>
        <w:spacing w:after="0" w:line="480" w:lineRule="auto"/>
        <w:contextualSpacing/>
      </w:pPr>
    </w:p>
    <w:p w14:paraId="6E42C363" w14:textId="6530961B" w:rsidR="00424362" w:rsidRDefault="00854E91" w:rsidP="00424362">
      <w:pPr>
        <w:pStyle w:val="BodyText"/>
        <w:spacing w:after="0" w:line="480" w:lineRule="auto"/>
        <w:contextualSpacing/>
      </w:pPr>
      <w:r>
        <w:t>T</w:t>
      </w:r>
      <w:r w:rsidR="003A7C28">
        <w:t xml:space="preserve">he proportion of patients who are still susceptible at time t, </w:t>
      </w:r>
      <w:r>
        <w:t xml:space="preserve">is designated </w:t>
      </w:r>
      <w:r w:rsidR="003A7C28">
        <w:t xml:space="preserve">as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3A7C28">
        <w:t xml:space="preserve">, </w:t>
      </w:r>
      <w:r>
        <w:t xml:space="preserve">Next, </w:t>
      </w:r>
      <w:r w:rsidR="003A7C28">
        <w:t xml:space="preserve">the change in reproductive number,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3A7C28">
        <w:t xml:space="preserve">, can </w:t>
      </w:r>
      <w:r w:rsidR="00121493">
        <w:t xml:space="preserve">then </w:t>
      </w:r>
      <w:r w:rsidR="003A7C28">
        <w:t>be computed as</w:t>
      </w:r>
    </w:p>
    <w:p w14:paraId="52885664" w14:textId="77777777" w:rsidR="00424362" w:rsidRDefault="00424362" w:rsidP="00424362">
      <w:pPr>
        <w:pStyle w:val="BodyText"/>
        <w:spacing w:after="0" w:line="480" w:lineRule="auto"/>
        <w:contextualSpacing/>
      </w:pPr>
    </w:p>
    <w:p w14:paraId="4000E466" w14:textId="77777777" w:rsidR="00424362" w:rsidRDefault="00935375" w:rsidP="00424362">
      <w:pPr>
        <w:pStyle w:val="BodyText"/>
        <w:spacing w:after="0" w:line="480" w:lineRule="auto"/>
        <w:contextualSpacing/>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=β/(γ</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DC81F62" w14:textId="13FB6A78" w:rsidR="00424362" w:rsidRDefault="00424362" w:rsidP="00121493">
      <w:pPr>
        <w:pStyle w:val="BodyText"/>
        <w:spacing w:after="0" w:line="480" w:lineRule="auto"/>
        <w:contextualSpacing/>
      </w:pPr>
    </w:p>
    <w:p w14:paraId="536712AB" w14:textId="77777777" w:rsidR="00121493" w:rsidRDefault="00121493" w:rsidP="00424362">
      <w:pPr>
        <w:pStyle w:val="BodyText"/>
        <w:spacing w:after="0" w:line="480" w:lineRule="auto"/>
        <w:contextualSpacing/>
      </w:pPr>
      <w:r>
        <w:t>1-1/R0</w:t>
      </w:r>
    </w:p>
    <w:p w14:paraId="2F303D36" w14:textId="28E20C07" w:rsidR="00424362" w:rsidRDefault="003A7C28" w:rsidP="00424362">
      <w:pPr>
        <w:pStyle w:val="BodyText"/>
        <w:spacing w:after="0" w:line="480" w:lineRule="auto"/>
        <w:contextualSpacing/>
      </w:pPr>
      <w:del w:id="21" w:author="Gaddis, Monica" w:date="2020-12-04T16:40:00Z">
        <w:r w:rsidDel="00C76B9B">
          <w:lastRenderedPageBreak/>
          <w:delText>The infection burns out, a point which is described as herd immunity</w:delText>
        </w:r>
      </w:del>
      <w:ins w:id="22" w:author="Gaddis, Monica" w:date="2020-12-04T16:40:00Z">
        <w:r w:rsidR="00C76B9B">
          <w:t>When herd immunity is reached,</w:t>
        </w:r>
      </w:ins>
      <w:del w:id="23" w:author="Gaddis, Monica" w:date="2020-12-04T16:40:00Z">
        <w:r w:rsidDel="00C76B9B">
          <w:delText>, o</w:delText>
        </w:r>
      </w:del>
      <w:del w:id="24" w:author="Gaddis, Monica" w:date="2020-12-04T16:41:00Z">
        <w:r w:rsidDel="00C76B9B">
          <w:delText>ccurs when</w:delText>
        </w:r>
      </w:del>
      <w: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falls below 1.</w:t>
      </w:r>
    </w:p>
    <w:p w14:paraId="344409E1" w14:textId="77777777" w:rsidR="00424362" w:rsidRDefault="00424362" w:rsidP="00424362">
      <w:pPr>
        <w:pStyle w:val="BodyText"/>
        <w:spacing w:after="0" w:line="480" w:lineRule="auto"/>
        <w:contextualSpacing/>
      </w:pPr>
    </w:p>
    <w:p w14:paraId="233810A4" w14:textId="77777777" w:rsidR="00424362" w:rsidRDefault="003A7C28" w:rsidP="00424362">
      <w:pPr>
        <w:pStyle w:val="Heading3"/>
        <w:spacing w:line="480" w:lineRule="auto"/>
        <w:contextualSpacing/>
        <w:rPr>
          <w:rFonts w:asciiTheme="minorHAnsi" w:hAnsiTheme="minorHAnsi"/>
          <w:color w:val="auto"/>
          <w:sz w:val="24"/>
          <w:szCs w:val="24"/>
        </w:rPr>
      </w:pPr>
      <w:bookmarkStart w:id="25" w:name="vaccination-and-re-infection-models"/>
      <w:r w:rsidRPr="00E52D4A">
        <w:rPr>
          <w:rFonts w:asciiTheme="minorHAnsi" w:hAnsiTheme="minorHAnsi"/>
          <w:color w:val="auto"/>
          <w:sz w:val="24"/>
          <w:szCs w:val="24"/>
          <w:rPrChange w:id="26" w:author="Gaddis, Monica" w:date="2020-12-04T17:51:00Z">
            <w:rPr/>
          </w:rPrChange>
        </w:rPr>
        <w:t>Vaccination and re-infection models</w:t>
      </w:r>
      <w:bookmarkEnd w:id="25"/>
    </w:p>
    <w:p w14:paraId="313BDBD3" w14:textId="77777777" w:rsidR="00424362" w:rsidRDefault="00424362" w:rsidP="00424362">
      <w:pPr>
        <w:pStyle w:val="Heading3"/>
        <w:spacing w:line="480" w:lineRule="auto"/>
        <w:contextualSpacing/>
        <w:rPr>
          <w:rFonts w:asciiTheme="minorHAnsi" w:hAnsiTheme="minorHAnsi"/>
          <w:color w:val="auto"/>
          <w:sz w:val="24"/>
          <w:szCs w:val="24"/>
        </w:rPr>
      </w:pPr>
    </w:p>
    <w:p w14:paraId="5E423257" w14:textId="77777777" w:rsidR="00424362" w:rsidRDefault="003A7C28" w:rsidP="00424362">
      <w:pPr>
        <w:pStyle w:val="FirstParagraph"/>
        <w:spacing w:after="0" w:line="480" w:lineRule="auto"/>
        <w:contextualSpacing/>
      </w:pPr>
      <w:r>
        <w:t xml:space="preserve">The SIR model is quite flexible and even in its simplest form can accommodate two special cases: vaccination and re-infection. </w:t>
      </w:r>
      <w:del w:id="27" w:author="Gaddis, Monica" w:date="2020-12-04T16:43:00Z">
        <w:r w:rsidDel="00C76B9B">
          <w:delText>You can incorporate v</w:delText>
        </w:r>
      </w:del>
      <w:ins w:id="28" w:author="Gaddis, Monica" w:date="2020-12-04T16:43:00Z">
        <w:r w:rsidR="00C76B9B">
          <w:t>V</w:t>
        </w:r>
      </w:ins>
      <w:r>
        <w:t>accination</w:t>
      </w:r>
      <w:ins w:id="29" w:author="Gaddis, Monica" w:date="2020-12-04T16:43:00Z">
        <w:r w:rsidR="00C76B9B">
          <w:t xml:space="preserve"> can be incorporated</w:t>
        </w:r>
      </w:ins>
      <w:r>
        <w:t xml:space="preserve"> into the SIR model by adding an additional path that goes directly from the </w:t>
      </w:r>
      <w:r w:rsidRPr="00720728">
        <w:rPr>
          <w:i/>
          <w:rPrChange w:id="30" w:author="Gaddis, Monica" w:date="2020-12-04T17:40:00Z">
            <w:rPr/>
          </w:rPrChange>
        </w:rPr>
        <w:t>S</w:t>
      </w:r>
      <w:r>
        <w:t xml:space="preserve">usceptible compartment to the </w:t>
      </w:r>
      <w:r w:rsidRPr="00720728">
        <w:rPr>
          <w:i/>
          <w:rPrChange w:id="31" w:author="Gaddis, Monica" w:date="2020-12-04T17:40:00Z">
            <w:rPr/>
          </w:rPrChange>
        </w:rPr>
        <w:t>R</w:t>
      </w:r>
      <w:r>
        <w:t xml:space="preserve">ecovered compartment, as shown in Figure </w:t>
      </w:r>
      <w:del w:id="32" w:author="Gaddis, Monica" w:date="2020-12-04T16:43:00Z">
        <w:r w:rsidDel="00C76B9B">
          <w:delText>1</w:delText>
        </w:r>
      </w:del>
      <w:ins w:id="33" w:author="Gaddis, Monica" w:date="2020-12-04T16:43:00Z">
        <w:r w:rsidR="00C76B9B">
          <w:t>2</w:t>
        </w:r>
      </w:ins>
      <w:r>
        <w:t xml:space="preserve">. </w:t>
      </w:r>
      <w:del w:id="34" w:author="Gaddis, Monica" w:date="2020-12-04T16:43:00Z">
        <w:r w:rsidDel="00C76B9B">
          <w:delText>You need a</w:delText>
        </w:r>
      </w:del>
      <w:ins w:id="35" w:author="Gaddis, Monica" w:date="2020-12-04T16:43:00Z">
        <w:r w:rsidR="00C76B9B">
          <w:t>A</w:t>
        </w:r>
      </w:ins>
      <w:r>
        <w:t xml:space="preserve">n estimate </w:t>
      </w:r>
      <w:del w:id="36" w:author="Gaddis, Monica" w:date="2020-12-04T16:44:00Z">
        <w:r w:rsidDel="00C76B9B">
          <w:delText xml:space="preserve">for </w:delText>
        </w:r>
      </w:del>
      <w:ins w:id="37" w:author="Gaddis, Monica" w:date="2020-12-04T16:44:00Z">
        <w:r w:rsidR="00C76B9B">
          <w:t xml:space="preserve">of </w:t>
        </w:r>
      </w:ins>
      <w:r>
        <w:t>the rate of vaccination</w:t>
      </w:r>
      <w:ins w:id="38" w:author="Gaddis, Monica" w:date="2020-12-04T16:44:00Z">
        <w:r w:rsidR="00C76B9B">
          <w:t xml:space="preserve"> is required for this model</w:t>
        </w:r>
        <w:r w:rsidR="00950C07">
          <w:t>.</w:t>
        </w:r>
      </w:ins>
      <w:del w:id="39" w:author="Gaddis, Monica" w:date="2020-12-04T16:44:00Z">
        <w:r w:rsidDel="00C76B9B">
          <w:delText>,</w:delText>
        </w:r>
      </w:del>
      <w:r>
        <w:t xml:space="preserve"> </w:t>
      </w:r>
      <w:del w:id="40" w:author="Gaddis, Monica" w:date="2020-12-04T16:44:00Z">
        <w:r w:rsidDel="00950C07">
          <w:delText>either produced by your knowledge of previous infections or modelled directly from observed data.</w:delText>
        </w:r>
      </w:del>
    </w:p>
    <w:p w14:paraId="606CF462" w14:textId="77777777" w:rsidR="00424362" w:rsidRDefault="00424362" w:rsidP="00424362">
      <w:pPr>
        <w:pStyle w:val="FirstParagraph"/>
        <w:spacing w:after="0" w:line="480" w:lineRule="auto"/>
        <w:contextualSpacing/>
      </w:pPr>
    </w:p>
    <w:p w14:paraId="369AD595" w14:textId="77777777" w:rsidR="00424362" w:rsidRDefault="003A7C28" w:rsidP="00424362">
      <w:pPr>
        <w:pStyle w:val="BodyText"/>
        <w:spacing w:after="0" w:line="480" w:lineRule="auto"/>
      </w:pPr>
      <w:r>
        <w:rPr>
          <w:noProof/>
        </w:rPr>
        <w:drawing>
          <wp:inline distT="0" distB="0" distL="0" distR="0" wp14:anchorId="02A7928D" wp14:editId="71ADEA16">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3-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EE83F6C" w14:textId="77777777" w:rsidR="00424362" w:rsidRDefault="00424362" w:rsidP="00424362">
      <w:pPr>
        <w:pStyle w:val="BodyText"/>
        <w:spacing w:after="0" w:line="480" w:lineRule="auto"/>
      </w:pPr>
    </w:p>
    <w:p w14:paraId="49103FC1" w14:textId="77777777" w:rsidR="00424362" w:rsidRDefault="003A7C28" w:rsidP="00424362">
      <w:pPr>
        <w:pStyle w:val="Heading5"/>
        <w:spacing w:line="480" w:lineRule="auto"/>
        <w:rPr>
          <w:color w:val="auto"/>
        </w:rPr>
      </w:pPr>
      <w:bookmarkStart w:id="41" w:name="figure-2.-sir-model-with-vaccination"/>
      <w:r w:rsidRPr="00E52D4A">
        <w:rPr>
          <w:color w:val="auto"/>
          <w:rPrChange w:id="42" w:author="Gaddis, Monica" w:date="2020-12-04T17:51:00Z">
            <w:rPr/>
          </w:rPrChange>
        </w:rPr>
        <w:lastRenderedPageBreak/>
        <w:t xml:space="preserve">Figure </w:t>
      </w:r>
      <w:r w:rsidR="00CB0FEF">
        <w:rPr>
          <w:color w:val="auto"/>
        </w:rPr>
        <w:t>3</w:t>
      </w:r>
      <w:r w:rsidRPr="00E52D4A">
        <w:rPr>
          <w:color w:val="auto"/>
          <w:rPrChange w:id="43" w:author="Gaddis, Monica" w:date="2020-12-04T17:51:00Z">
            <w:rPr/>
          </w:rPrChange>
        </w:rPr>
        <w:t>. SIR model with vaccination</w:t>
      </w:r>
      <w:bookmarkEnd w:id="41"/>
    </w:p>
    <w:p w14:paraId="3ED5FAAF" w14:textId="77777777" w:rsidR="00424362" w:rsidRDefault="00424362" w:rsidP="00424362">
      <w:pPr>
        <w:pStyle w:val="Heading5"/>
        <w:spacing w:line="480" w:lineRule="auto"/>
        <w:rPr>
          <w:color w:val="auto"/>
        </w:rPr>
      </w:pPr>
    </w:p>
    <w:p w14:paraId="2CE6895B" w14:textId="77777777" w:rsidR="00424362" w:rsidRDefault="00424362" w:rsidP="00424362">
      <w:pPr>
        <w:pStyle w:val="FirstParagraph"/>
        <w:spacing w:after="0" w:line="480" w:lineRule="auto"/>
      </w:pPr>
    </w:p>
    <w:p w14:paraId="31FEED5B" w14:textId="77777777" w:rsidR="00424362" w:rsidRDefault="00424362" w:rsidP="00424362">
      <w:pPr>
        <w:pStyle w:val="FirstParagraph"/>
        <w:spacing w:after="0" w:line="480" w:lineRule="auto"/>
      </w:pPr>
    </w:p>
    <w:p w14:paraId="61E2B7EF" w14:textId="77777777" w:rsidR="00424362" w:rsidRDefault="003A7C28" w:rsidP="00424362">
      <w:pPr>
        <w:pStyle w:val="FirstParagraph"/>
        <w:spacing w:after="0" w:line="480" w:lineRule="auto"/>
        <w:contextualSpacing/>
      </w:pPr>
      <w:r>
        <w:t xml:space="preserve">Re-infection is the </w:t>
      </w:r>
      <w:del w:id="44" w:author="Gaddis, Monica" w:date="2020-12-04T16:45:00Z">
        <w:r w:rsidDel="00950C07">
          <w:delText xml:space="preserve">nightmare </w:delText>
        </w:r>
      </w:del>
      <w:r>
        <w:t xml:space="preserve">scenario where people who recover from the infection can still migrate back to the Susceptible compartment. This could be due to mutations in the virus or an immune system that “forgets” about the infection over time. For COVID-19, cases of re-infection are rare, but simulations under </w:t>
      </w:r>
      <w:del w:id="45" w:author="Gaddis, Monica" w:date="2020-12-04T16:46:00Z">
        <w:r w:rsidDel="00950C07">
          <w:delText xml:space="preserve">this nightmare </w:delText>
        </w:r>
      </w:del>
      <w:ins w:id="46" w:author="Gaddis, Monica" w:date="2020-12-04T16:46:00Z">
        <w:r w:rsidR="00950C07">
          <w:t xml:space="preserve">this </w:t>
        </w:r>
      </w:ins>
      <w:r>
        <w:t xml:space="preserve">scenario show a future where waves of new infection </w:t>
      </w:r>
      <w:proofErr w:type="gramStart"/>
      <w:r>
        <w:t>returns</w:t>
      </w:r>
      <w:proofErr w:type="gramEnd"/>
      <w:r>
        <w:t xml:space="preserve"> repeatedly over time.</w:t>
      </w:r>
      <w:r w:rsidR="00950C07">
        <w:t xml:space="preserve"> (Figure </w:t>
      </w:r>
      <w:r w:rsidR="00CB0FEF">
        <w:t>4)</w:t>
      </w:r>
    </w:p>
    <w:p w14:paraId="1BE49779" w14:textId="77777777" w:rsidR="00424362" w:rsidRDefault="00424362" w:rsidP="00424362">
      <w:pPr>
        <w:pStyle w:val="FirstParagraph"/>
        <w:spacing w:after="0" w:line="480" w:lineRule="auto"/>
        <w:contextualSpacing/>
      </w:pPr>
    </w:p>
    <w:p w14:paraId="2CAEF9BC" w14:textId="77777777" w:rsidR="00424362" w:rsidRDefault="003A7C28" w:rsidP="00424362">
      <w:pPr>
        <w:pStyle w:val="BodyText"/>
        <w:spacing w:after="0" w:line="480" w:lineRule="auto"/>
      </w:pPr>
      <w:r>
        <w:rPr>
          <w:noProof/>
        </w:rPr>
        <w:drawing>
          <wp:inline distT="0" distB="0" distL="0" distR="0" wp14:anchorId="37FA370B" wp14:editId="151E84E1">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4-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B93C783" w14:textId="77777777" w:rsidR="00424362" w:rsidRDefault="00424362" w:rsidP="00424362">
      <w:pPr>
        <w:pStyle w:val="BodyText"/>
        <w:spacing w:after="0" w:line="480" w:lineRule="auto"/>
      </w:pPr>
    </w:p>
    <w:p w14:paraId="7AD4E1CF" w14:textId="77777777" w:rsidR="00424362" w:rsidRDefault="003A7C28" w:rsidP="00424362">
      <w:pPr>
        <w:pStyle w:val="Heading5"/>
        <w:spacing w:line="480" w:lineRule="auto"/>
        <w:rPr>
          <w:color w:val="auto"/>
        </w:rPr>
      </w:pPr>
      <w:bookmarkStart w:id="47" w:name="figure-3.-sir-model-with-vaccination"/>
      <w:r w:rsidRPr="00E52D4A">
        <w:rPr>
          <w:color w:val="auto"/>
          <w:rPrChange w:id="48" w:author="Gaddis, Monica" w:date="2020-12-04T17:51:00Z">
            <w:rPr/>
          </w:rPrChange>
        </w:rPr>
        <w:lastRenderedPageBreak/>
        <w:t>Figure</w:t>
      </w:r>
      <w:r w:rsidR="00CB0FEF">
        <w:rPr>
          <w:color w:val="auto"/>
        </w:rPr>
        <w:t xml:space="preserve"> 4</w:t>
      </w:r>
      <w:r w:rsidRPr="00E52D4A">
        <w:rPr>
          <w:color w:val="auto"/>
          <w:rPrChange w:id="49" w:author="Gaddis, Monica" w:date="2020-12-04T17:51:00Z">
            <w:rPr/>
          </w:rPrChange>
        </w:rPr>
        <w:t xml:space="preserve">. SIR model with </w:t>
      </w:r>
      <w:bookmarkEnd w:id="47"/>
      <w:r w:rsidR="00950C07" w:rsidRPr="00E52D4A">
        <w:rPr>
          <w:color w:val="auto"/>
          <w:rPrChange w:id="50" w:author="Gaddis, Monica" w:date="2020-12-04T17:51:00Z">
            <w:rPr/>
          </w:rPrChange>
        </w:rPr>
        <w:t>reinfection</w:t>
      </w:r>
    </w:p>
    <w:p w14:paraId="5F59BC29" w14:textId="77777777" w:rsidR="00424362" w:rsidRDefault="00424362" w:rsidP="00424362">
      <w:pPr>
        <w:pStyle w:val="Heading5"/>
        <w:spacing w:line="480" w:lineRule="auto"/>
        <w:rPr>
          <w:color w:val="auto"/>
        </w:rPr>
      </w:pPr>
    </w:p>
    <w:p w14:paraId="12D95417" w14:textId="77777777" w:rsidR="00424362" w:rsidRDefault="003A7C28" w:rsidP="00424362">
      <w:pPr>
        <w:pStyle w:val="Heading3"/>
        <w:spacing w:line="480" w:lineRule="auto"/>
        <w:contextualSpacing/>
        <w:rPr>
          <w:rFonts w:cstheme="majorHAnsi"/>
          <w:color w:val="auto"/>
          <w:sz w:val="24"/>
          <w:szCs w:val="24"/>
        </w:rPr>
      </w:pPr>
      <w:bookmarkStart w:id="51" w:name="X70f19252f6d1dcdd7e571b47b3bc19254744bf2"/>
      <w:r w:rsidRPr="00E52D4A">
        <w:rPr>
          <w:rFonts w:cstheme="majorHAnsi"/>
          <w:color w:val="auto"/>
          <w:sz w:val="24"/>
          <w:szCs w:val="24"/>
          <w:rPrChange w:id="52" w:author="Gaddis, Monica" w:date="2020-12-04T17:52:00Z">
            <w:rPr>
              <w:rFonts w:cstheme="majorHAnsi"/>
            </w:rPr>
          </w:rPrChange>
        </w:rPr>
        <w:t>Adding compartments to enhance the SIR model</w:t>
      </w:r>
      <w:bookmarkEnd w:id="51"/>
    </w:p>
    <w:p w14:paraId="10946D5B" w14:textId="77777777" w:rsidR="00424362" w:rsidRDefault="00424362" w:rsidP="00424362">
      <w:pPr>
        <w:pStyle w:val="Heading3"/>
        <w:spacing w:line="480" w:lineRule="auto"/>
        <w:contextualSpacing/>
        <w:rPr>
          <w:rFonts w:cstheme="majorHAnsi"/>
          <w:color w:val="auto"/>
          <w:sz w:val="24"/>
          <w:szCs w:val="24"/>
        </w:rPr>
      </w:pPr>
    </w:p>
    <w:p w14:paraId="47DCCECB" w14:textId="77777777" w:rsidR="00424362" w:rsidRDefault="003A7C28" w:rsidP="00424362">
      <w:pPr>
        <w:pStyle w:val="FirstParagraph"/>
        <w:spacing w:after="0" w:line="480" w:lineRule="auto"/>
        <w:contextualSpacing/>
      </w:pPr>
      <w:r>
        <w:t xml:space="preserve">The compartment model allows </w:t>
      </w:r>
      <w:del w:id="53" w:author="Gaddis, Monica" w:date="2020-12-04T16:47:00Z">
        <w:r w:rsidDel="00950C07">
          <w:delText>you to add</w:delText>
        </w:r>
      </w:del>
      <w:ins w:id="54" w:author="Gaddis, Monica" w:date="2020-12-04T16:47:00Z">
        <w:r w:rsidR="00950C07">
          <w:t>the addition of</w:t>
        </w:r>
      </w:ins>
      <w:r>
        <w:t xml:space="preserve"> extra layers to more closely model the complex process of disease </w:t>
      </w:r>
      <w:proofErr w:type="spellStart"/>
      <w:r>
        <w:t>propogation</w:t>
      </w:r>
      <w:proofErr w:type="spellEnd"/>
      <w:r>
        <w:t xml:space="preserve">. </w:t>
      </w:r>
      <w:del w:id="55" w:author="Gaddis, Monica" w:date="2020-12-04T16:48:00Z">
        <w:r w:rsidDel="00950C07">
          <w:delText>You can, for</w:delText>
        </w:r>
      </w:del>
      <w:ins w:id="56" w:author="Gaddis, Monica" w:date="2020-12-04T16:48:00Z">
        <w:r w:rsidR="00950C07">
          <w:t>For</w:t>
        </w:r>
      </w:ins>
      <w:r>
        <w:t xml:space="preserve"> example, </w:t>
      </w:r>
      <w:del w:id="57" w:author="Gaddis, Monica" w:date="2020-12-04T16:48:00Z">
        <w:r w:rsidDel="00950C07">
          <w:delText xml:space="preserve">add </w:delText>
        </w:r>
      </w:del>
      <w:r>
        <w:t xml:space="preserve">an additional compartment </w:t>
      </w:r>
      <m:oMath>
        <m:r>
          <w:rPr>
            <w:rFonts w:ascii="Cambria Math" w:hAnsi="Cambria Math"/>
          </w:rPr>
          <m:t>E</m:t>
        </m:r>
      </m:oMath>
      <w:ins w:id="58" w:author="Gaddis, Monica" w:date="2020-12-04T16:48:00Z">
        <w:r w:rsidR="00950C07">
          <w:t xml:space="preserve"> can be added</w:t>
        </w:r>
      </w:ins>
      <w:ins w:id="59" w:author="Gaddis, Monica" w:date="2020-12-04T17:59:00Z">
        <w:r w:rsidR="00A0132B">
          <w:t xml:space="preserve"> </w:t>
        </w:r>
      </w:ins>
      <w:del w:id="60" w:author="Gaddis, Monica" w:date="2020-12-04T16:48:00Z">
        <w:r w:rsidDel="00950C07">
          <w:delText xml:space="preserve">, </w:delText>
        </w:r>
      </w:del>
      <w:r>
        <w:t xml:space="preserve">between the </w:t>
      </w:r>
      <w:del w:id="61" w:author="Gaddis, Monica" w:date="2020-12-04T17:59:00Z">
        <w:r w:rsidRPr="00A0132B" w:rsidDel="00A0132B">
          <w:rPr>
            <w:i/>
            <w:rPrChange w:id="62" w:author="Gaddis, Monica" w:date="2020-12-04T17:59:00Z">
              <w:rPr/>
            </w:rPrChange>
          </w:rPr>
          <w:delText xml:space="preserve">susceptible </w:delText>
        </w:r>
      </w:del>
      <w:ins w:id="63" w:author="Gaddis, Monica" w:date="2020-12-04T17:59:00Z">
        <w:r w:rsidR="00A0132B" w:rsidRPr="00A0132B">
          <w:rPr>
            <w:i/>
            <w:rPrChange w:id="64" w:author="Gaddis, Monica" w:date="2020-12-04T17:59:00Z">
              <w:rPr/>
            </w:rPrChange>
          </w:rPr>
          <w:t>S</w:t>
        </w:r>
        <w:r w:rsidR="00A0132B">
          <w:t xml:space="preserve">usceptible </w:t>
        </w:r>
      </w:ins>
      <w:r>
        <w:t xml:space="preserve">and </w:t>
      </w:r>
      <w:r w:rsidR="00A0132B" w:rsidRPr="00A0132B">
        <w:rPr>
          <w:i/>
        </w:rPr>
        <w:t>I</w:t>
      </w:r>
      <w:r>
        <w:t xml:space="preserve">nfected compartments. </w:t>
      </w:r>
      <w:del w:id="65" w:author="Gaddis, Monica" w:date="2020-12-04T16:48:00Z">
        <w:r w:rsidDel="00950C07">
          <w:delText xml:space="preserve">The </w:delText>
        </w:r>
      </w:del>
      <w:ins w:id="66" w:author="Gaddis, Monica" w:date="2020-12-04T16:48:00Z">
        <w:r w:rsidR="00950C07">
          <w:t xml:space="preserve">This </w:t>
        </w:r>
      </w:ins>
      <w:r>
        <w:t xml:space="preserve">would represent people who were exposed to the virus but who were not yet infectious (Figure </w:t>
      </w:r>
      <w:r w:rsidR="00CB0FEF">
        <w:t>5</w:t>
      </w:r>
      <w:r>
        <w:t>).</w:t>
      </w:r>
    </w:p>
    <w:p w14:paraId="2933E439" w14:textId="77777777" w:rsidR="00424362" w:rsidRDefault="00424362" w:rsidP="00424362">
      <w:pPr>
        <w:pStyle w:val="FirstParagraph"/>
        <w:spacing w:after="0" w:line="480" w:lineRule="auto"/>
        <w:contextualSpacing/>
      </w:pPr>
    </w:p>
    <w:p w14:paraId="483B921A" w14:textId="77777777" w:rsidR="00424362" w:rsidRDefault="003A7C28" w:rsidP="00424362">
      <w:pPr>
        <w:pStyle w:val="BodyText"/>
        <w:spacing w:after="0" w:line="480" w:lineRule="auto"/>
      </w:pPr>
      <w:r>
        <w:rPr>
          <w:noProof/>
        </w:rPr>
        <w:drawing>
          <wp:inline distT="0" distB="0" distL="0" distR="0" wp14:anchorId="4EDC6415" wp14:editId="77F86A3E">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5-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46C71FF8" w14:textId="77777777" w:rsidR="00424362" w:rsidRDefault="00424362" w:rsidP="00424362">
      <w:pPr>
        <w:pStyle w:val="BodyText"/>
        <w:spacing w:after="0" w:line="480" w:lineRule="auto"/>
      </w:pPr>
    </w:p>
    <w:p w14:paraId="4BEF2BFB" w14:textId="77777777" w:rsidR="00424362" w:rsidRDefault="003A7C28" w:rsidP="00424362">
      <w:pPr>
        <w:pStyle w:val="Heading5"/>
        <w:spacing w:line="480" w:lineRule="auto"/>
        <w:rPr>
          <w:color w:val="auto"/>
        </w:rPr>
      </w:pPr>
      <w:bookmarkStart w:id="67" w:name="Xdd7aa239ef8d03d6bbfbd8b5c7fe9e4ef6f56d3"/>
      <w:r w:rsidRPr="00E52D4A">
        <w:rPr>
          <w:color w:val="auto"/>
          <w:rPrChange w:id="68" w:author="Gaddis, Monica" w:date="2020-12-04T17:52:00Z">
            <w:rPr/>
          </w:rPrChange>
        </w:rPr>
        <w:lastRenderedPageBreak/>
        <w:t xml:space="preserve">Figure </w:t>
      </w:r>
      <w:r w:rsidR="00CB0FEF">
        <w:rPr>
          <w:color w:val="auto"/>
        </w:rPr>
        <w:t>5</w:t>
      </w:r>
      <w:r w:rsidRPr="00E52D4A">
        <w:rPr>
          <w:color w:val="auto"/>
          <w:rPrChange w:id="69" w:author="Gaddis, Monica" w:date="2020-12-04T17:52:00Z">
            <w:rPr/>
          </w:rPrChange>
        </w:rPr>
        <w:t>. Susceptible/Exposed/Infected/Recovered (SEIR) model</w:t>
      </w:r>
      <w:bookmarkEnd w:id="67"/>
    </w:p>
    <w:p w14:paraId="60224EF3" w14:textId="77777777" w:rsidR="00424362" w:rsidRDefault="00424362" w:rsidP="00424362">
      <w:pPr>
        <w:pStyle w:val="Heading5"/>
        <w:spacing w:line="480" w:lineRule="auto"/>
        <w:rPr>
          <w:color w:val="auto"/>
        </w:rPr>
      </w:pPr>
    </w:p>
    <w:p w14:paraId="2024605A" w14:textId="77777777" w:rsidR="00424362" w:rsidRDefault="00424362" w:rsidP="00424362">
      <w:pPr>
        <w:pStyle w:val="FirstParagraph"/>
        <w:spacing w:after="0" w:line="480" w:lineRule="auto"/>
      </w:pPr>
    </w:p>
    <w:p w14:paraId="1F3BA2A9" w14:textId="77777777" w:rsidR="00424362" w:rsidRDefault="00424362" w:rsidP="00424362">
      <w:pPr>
        <w:pStyle w:val="FirstParagraph"/>
        <w:spacing w:after="0" w:line="480" w:lineRule="auto"/>
      </w:pPr>
    </w:p>
    <w:p w14:paraId="200FEC37" w14:textId="77777777" w:rsidR="00424362" w:rsidRDefault="003A7C28" w:rsidP="00424362">
      <w:pPr>
        <w:pStyle w:val="FirstParagraph"/>
        <w:spacing w:after="0" w:line="480" w:lineRule="auto"/>
        <w:contextualSpacing/>
      </w:pPr>
      <w:del w:id="70" w:author="Gaddis, Monica" w:date="2020-12-04T16:49:00Z">
        <w:r w:rsidDel="00950C07">
          <w:delText>You can also describe m</w:delText>
        </w:r>
      </w:del>
      <w:ins w:id="71" w:author="Gaddis, Monica" w:date="2020-12-04T16:49:00Z">
        <w:r w:rsidR="00950C07">
          <w:t>M</w:t>
        </w:r>
      </w:ins>
      <w:r>
        <w:t>ultiple path</w:t>
      </w:r>
      <w:del w:id="72" w:author="Gaddis, Monica" w:date="2020-12-04T18:00:00Z">
        <w:r w:rsidDel="00DA1C91">
          <w:delText>s</w:delText>
        </w:r>
      </w:del>
      <w:ins w:id="73" w:author="Gaddis, Monica" w:date="2020-12-04T16:49:00Z">
        <w:r w:rsidR="00950C07">
          <w:t>ways</w:t>
        </w:r>
      </w:ins>
      <w:r>
        <w:t xml:space="preserve"> out of the </w:t>
      </w:r>
      <w:r>
        <w:rPr>
          <w:i/>
        </w:rPr>
        <w:t>I</w:t>
      </w:r>
      <w:r>
        <w:t xml:space="preserve"> compartment (Figure </w:t>
      </w:r>
      <w:r w:rsidR="00641178">
        <w:t>6</w:t>
      </w:r>
      <w:r>
        <w:t>)</w:t>
      </w:r>
      <w:ins w:id="74" w:author="Gaddis, Monica" w:date="2020-12-04T16:49:00Z">
        <w:r w:rsidR="00950C07">
          <w:t xml:space="preserve"> can also be described by a model</w:t>
        </w:r>
      </w:ins>
      <w:r>
        <w:t xml:space="preserve">. Some of the individuals in </w:t>
      </w:r>
      <w:del w:id="75" w:author="Gaddis, Monica" w:date="2020-12-04T16:50:00Z">
        <w:r w:rsidDel="00950C07">
          <w:delText xml:space="preserve">this </w:delText>
        </w:r>
      </w:del>
      <w:proofErr w:type="gramStart"/>
      <w:ins w:id="76" w:author="Gaddis, Monica" w:date="2020-12-04T16:50:00Z">
        <w:r w:rsidR="00950C07">
          <w:t xml:space="preserve">these </w:t>
        </w:r>
      </w:ins>
      <w:r>
        <w:t>compartment</w:t>
      </w:r>
      <w:proofErr w:type="gramEnd"/>
      <w:r>
        <w:t xml:space="preserve"> be hospitalized (the </w:t>
      </w:r>
      <w:r>
        <w:rPr>
          <w:i/>
        </w:rPr>
        <w:t>H</w:t>
      </w:r>
      <w:r>
        <w:t xml:space="preserve"> compartment) and from the hospital, some could recover and some could die (the </w:t>
      </w:r>
      <w:r>
        <w:rPr>
          <w:i/>
        </w:rPr>
        <w:t>D</w:t>
      </w:r>
      <w:r>
        <w:t xml:space="preserve"> compartment).</w:t>
      </w:r>
    </w:p>
    <w:p w14:paraId="4DDBF3D4" w14:textId="77777777" w:rsidR="00424362" w:rsidRDefault="00424362" w:rsidP="00424362">
      <w:pPr>
        <w:pStyle w:val="FirstParagraph"/>
        <w:spacing w:after="0" w:line="480" w:lineRule="auto"/>
        <w:contextualSpacing/>
      </w:pPr>
    </w:p>
    <w:p w14:paraId="3C10659D" w14:textId="77777777" w:rsidR="00424362" w:rsidRDefault="003A7C28" w:rsidP="00424362">
      <w:pPr>
        <w:pStyle w:val="BodyText"/>
        <w:spacing w:after="0" w:line="480" w:lineRule="auto"/>
      </w:pPr>
      <w:r>
        <w:rPr>
          <w:noProof/>
        </w:rPr>
        <w:drawing>
          <wp:inline distT="0" distB="0" distL="0" distR="0" wp14:anchorId="1010CCF4" wp14:editId="6F936D0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steve/Documents/git/papers-and-presentations/covid-19-models/results/sir-model_files/figure-docx/unnamed-chunk-6-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0A25DBF8" w14:textId="77777777" w:rsidR="00424362" w:rsidRDefault="00424362" w:rsidP="00424362">
      <w:pPr>
        <w:pStyle w:val="BodyText"/>
        <w:spacing w:after="0" w:line="480" w:lineRule="auto"/>
      </w:pPr>
    </w:p>
    <w:p w14:paraId="4A092FFE" w14:textId="77777777" w:rsidR="00424362" w:rsidRDefault="003A7C28" w:rsidP="00424362">
      <w:pPr>
        <w:pStyle w:val="Heading5"/>
        <w:spacing w:line="480" w:lineRule="auto"/>
        <w:rPr>
          <w:color w:val="auto"/>
        </w:rPr>
      </w:pPr>
      <w:bookmarkStart w:id="77" w:name="Xbc086f4e6a10179fde382cc0f8780d65f62c24d"/>
      <w:r w:rsidRPr="00E52D4A">
        <w:rPr>
          <w:color w:val="auto"/>
          <w:rPrChange w:id="78" w:author="Gaddis, Monica" w:date="2020-12-04T17:52:00Z">
            <w:rPr/>
          </w:rPrChange>
        </w:rPr>
        <w:lastRenderedPageBreak/>
        <w:t xml:space="preserve">Figure </w:t>
      </w:r>
      <w:r w:rsidR="00641178">
        <w:rPr>
          <w:color w:val="auto"/>
        </w:rPr>
        <w:t>6</w:t>
      </w:r>
      <w:r w:rsidRPr="00E52D4A">
        <w:rPr>
          <w:color w:val="auto"/>
          <w:rPrChange w:id="79" w:author="Gaddis, Monica" w:date="2020-12-04T17:52:00Z">
            <w:rPr/>
          </w:rPrChange>
        </w:rPr>
        <w:t>. Adding Hospitalized/Death compartments to the SEIR model</w:t>
      </w:r>
      <w:bookmarkEnd w:id="77"/>
    </w:p>
    <w:p w14:paraId="6974654D" w14:textId="77777777" w:rsidR="00424362" w:rsidRDefault="00424362" w:rsidP="00424362">
      <w:pPr>
        <w:pStyle w:val="Heading5"/>
        <w:spacing w:line="480" w:lineRule="auto"/>
        <w:rPr>
          <w:color w:val="auto"/>
        </w:rPr>
      </w:pPr>
    </w:p>
    <w:p w14:paraId="3D18DCBF" w14:textId="77777777" w:rsidR="00424362" w:rsidRDefault="003A7C28" w:rsidP="00424362">
      <w:pPr>
        <w:pStyle w:val="FirstParagraph"/>
        <w:spacing w:after="0" w:line="480" w:lineRule="auto"/>
        <w:contextualSpacing/>
      </w:pPr>
      <w:r>
        <w:t>There are many other possible modifications to this model. The additional compartments allow for an increasing amount of sophistication in the predictions.</w:t>
      </w:r>
    </w:p>
    <w:p w14:paraId="315F1B42" w14:textId="77777777" w:rsidR="00424362" w:rsidRDefault="00424362" w:rsidP="00424362">
      <w:pPr>
        <w:pStyle w:val="FirstParagraph"/>
        <w:spacing w:after="0" w:line="480" w:lineRule="auto"/>
        <w:contextualSpacing/>
      </w:pPr>
    </w:p>
    <w:p w14:paraId="666FFA9C" w14:textId="77777777" w:rsidR="00424362" w:rsidRDefault="003A7C28" w:rsidP="00424362">
      <w:pPr>
        <w:pStyle w:val="Heading3"/>
        <w:spacing w:line="480" w:lineRule="auto"/>
        <w:contextualSpacing/>
        <w:rPr>
          <w:rFonts w:asciiTheme="minorHAnsi" w:hAnsiTheme="minorHAnsi"/>
          <w:color w:val="auto"/>
          <w:sz w:val="24"/>
          <w:szCs w:val="24"/>
        </w:rPr>
      </w:pPr>
      <w:bookmarkStart w:id="80" w:name="how-are-these-models-used-in-practice"/>
      <w:r w:rsidRPr="00E52D4A">
        <w:rPr>
          <w:rFonts w:asciiTheme="minorHAnsi" w:hAnsiTheme="minorHAnsi"/>
          <w:color w:val="auto"/>
          <w:sz w:val="24"/>
          <w:szCs w:val="24"/>
          <w:rPrChange w:id="81" w:author="Gaddis, Monica" w:date="2020-12-04T17:52:00Z">
            <w:rPr/>
          </w:rPrChange>
        </w:rPr>
        <w:t>How are these models used in practice</w:t>
      </w:r>
      <w:bookmarkEnd w:id="80"/>
      <w:ins w:id="82" w:author="Gaddis, Monica" w:date="2020-12-04T16:50:00Z">
        <w:r w:rsidR="00950C07" w:rsidRPr="00E52D4A">
          <w:rPr>
            <w:rFonts w:asciiTheme="minorHAnsi" w:hAnsiTheme="minorHAnsi"/>
            <w:color w:val="auto"/>
            <w:sz w:val="24"/>
            <w:szCs w:val="24"/>
            <w:rPrChange w:id="83" w:author="Gaddis, Monica" w:date="2020-12-04T17:52:00Z">
              <w:rPr/>
            </w:rPrChange>
          </w:rPr>
          <w:t>?</w:t>
        </w:r>
      </w:ins>
    </w:p>
    <w:p w14:paraId="28A5761D" w14:textId="77777777" w:rsidR="00424362" w:rsidRDefault="00424362" w:rsidP="00424362">
      <w:pPr>
        <w:pStyle w:val="Heading3"/>
        <w:spacing w:line="480" w:lineRule="auto"/>
        <w:contextualSpacing/>
        <w:rPr>
          <w:rFonts w:asciiTheme="minorHAnsi" w:hAnsiTheme="minorHAnsi"/>
          <w:color w:val="auto"/>
          <w:sz w:val="24"/>
          <w:szCs w:val="24"/>
        </w:rPr>
      </w:pPr>
    </w:p>
    <w:p w14:paraId="59474786" w14:textId="77777777" w:rsidR="00424362" w:rsidRDefault="003A7C28" w:rsidP="00424362">
      <w:pPr>
        <w:pStyle w:val="FirstParagraph"/>
        <w:spacing w:after="0" w:line="480" w:lineRule="auto"/>
        <w:contextualSpacing/>
      </w:pPr>
      <w:r>
        <w:t>The SIR model and various extensions</w:t>
      </w:r>
      <w:ins w:id="84" w:author="Gaddis, Monica" w:date="2020-12-04T16:50:00Z">
        <w:r w:rsidR="00950C07">
          <w:t xml:space="preserve"> models</w:t>
        </w:r>
      </w:ins>
      <w:r>
        <w:t xml:space="preserve"> are helpful in two ways. First, </w:t>
      </w:r>
      <w:del w:id="85" w:author="Gaddis, Monica" w:date="2020-12-04T16:51:00Z">
        <w:r w:rsidDel="00950C07">
          <w:delText xml:space="preserve">you can take data from an actual </w:delText>
        </w:r>
      </w:del>
      <w:r>
        <w:t>infection</w:t>
      </w:r>
      <w:ins w:id="86" w:author="Gaddis, Monica" w:date="2020-12-04T16:51:00Z">
        <w:r w:rsidR="00950C07">
          <w:t xml:space="preserve"> data can be used to </w:t>
        </w:r>
      </w:ins>
      <w:del w:id="87" w:author="Gaddis, Monica" w:date="2020-12-04T16:51:00Z">
        <w:r w:rsidDel="00950C07">
          <w:delText xml:space="preserve">, and </w:delText>
        </w:r>
      </w:del>
      <w:r>
        <w:t>estimate the various rates in a statistical algorithm. This algorithm can then provide predictions about the future course of the infection. How well the model predicts</w:t>
      </w:r>
      <w:ins w:id="88" w:author="Gaddis, Monica" w:date="2020-12-04T16:52:00Z">
        <w:r w:rsidR="00950C07">
          <w:t xml:space="preserve"> </w:t>
        </w:r>
      </w:ins>
      <w:del w:id="89" w:author="Gaddis, Monica" w:date="2020-12-04T16:52:00Z">
        <w:r w:rsidDel="00950C07">
          <w:delText>,</w:delText>
        </w:r>
      </w:del>
      <w:del w:id="90" w:author="Gaddis, Monica" w:date="2020-12-04T16:51:00Z">
        <w:r w:rsidDel="00950C07">
          <w:delText xml:space="preserve"> of course, </w:delText>
        </w:r>
      </w:del>
      <w:r>
        <w:t xml:space="preserve">is dependent on both the quality of the data that is </w:t>
      </w:r>
      <w:del w:id="91" w:author="Gaddis, Monica" w:date="2020-12-04T16:52:00Z">
        <w:r w:rsidDel="00950C07">
          <w:delText xml:space="preserve">fed </w:delText>
        </w:r>
      </w:del>
      <w:proofErr w:type="gramStart"/>
      <w:ins w:id="92" w:author="Gaddis, Monica" w:date="2020-12-04T16:52:00Z">
        <w:r w:rsidR="00950C07">
          <w:t xml:space="preserve">entered </w:t>
        </w:r>
      </w:ins>
      <w:r>
        <w:t>into</w:t>
      </w:r>
      <w:proofErr w:type="gramEnd"/>
      <w:r>
        <w:t xml:space="preserve"> the model as well as how well the compartments of the model actually reflect the </w:t>
      </w:r>
      <w:ins w:id="93" w:author="Gaddis, Monica" w:date="2020-12-04T16:52:00Z">
        <w:r w:rsidR="00950C07">
          <w:t xml:space="preserve">actual </w:t>
        </w:r>
      </w:ins>
      <w:r>
        <w:t>dynamics of the disease process.</w:t>
      </w:r>
    </w:p>
    <w:p w14:paraId="6EB106C8" w14:textId="77777777" w:rsidR="00424362" w:rsidRDefault="00424362" w:rsidP="00424362">
      <w:pPr>
        <w:pStyle w:val="FirstParagraph"/>
        <w:spacing w:after="0" w:line="480" w:lineRule="auto"/>
        <w:contextualSpacing/>
      </w:pPr>
    </w:p>
    <w:p w14:paraId="7DDE500B" w14:textId="77777777" w:rsidR="00424362" w:rsidRDefault="003A7C28" w:rsidP="00424362">
      <w:pPr>
        <w:pStyle w:val="BodyText"/>
        <w:spacing w:after="0" w:line="480" w:lineRule="auto"/>
        <w:contextualSpacing/>
      </w:pPr>
      <w:r>
        <w:t>The other value of the SIR model is in its ability to simulate settings that have not yet been observed. At the time that this article was written, there were hints that an effective vaccine might arrive soon for COVID-19</w:t>
      </w:r>
      <w:del w:id="94" w:author="Gaddis, Monica" w:date="2020-12-04T16:53:00Z">
        <w:r w:rsidDel="00950C07">
          <w:delText>,</w:delText>
        </w:r>
      </w:del>
      <w:ins w:id="95" w:author="Gaddis, Monica" w:date="2020-12-04T16:53:00Z">
        <w:r w:rsidR="00950C07">
          <w:t xml:space="preserve">. However, it is </w:t>
        </w:r>
      </w:ins>
      <w:del w:id="96" w:author="Gaddis, Monica" w:date="2020-12-04T16:53:00Z">
        <w:r w:rsidDel="00950C07">
          <w:delText xml:space="preserve"> but we don’t know yet </w:delText>
        </w:r>
      </w:del>
      <w:r>
        <w:t xml:space="preserve">how many people will </w:t>
      </w:r>
      <w:proofErr w:type="gramStart"/>
      <w:ins w:id="97" w:author="Gaddis, Monica" w:date="2020-12-04T16:53:00Z">
        <w:r w:rsidR="00950C07">
          <w:t xml:space="preserve">actually </w:t>
        </w:r>
      </w:ins>
      <w:r>
        <w:t>get</w:t>
      </w:r>
      <w:proofErr w:type="gramEnd"/>
      <w:r>
        <w:t xml:space="preserve"> vaccinated. A simulation, however, could show how much a vaccine would help</w:t>
      </w:r>
      <w:ins w:id="98" w:author="Gaddis, Monica" w:date="2020-12-04T16:54:00Z">
        <w:r w:rsidR="00950C07">
          <w:t xml:space="preserve"> in overcoming </w:t>
        </w:r>
        <w:r w:rsidR="00B0473C">
          <w:t>this virus</w:t>
        </w:r>
      </w:ins>
      <w:r>
        <w:t xml:space="preserve">. The simulation could vary the parameter associated with the vaccination rate to help understand what target rate would be needed to bring this </w:t>
      </w:r>
      <w:del w:id="99" w:author="Gaddis, Monica" w:date="2020-12-04T16:55:00Z">
        <w:r w:rsidDel="00B0473C">
          <w:delText xml:space="preserve">infection </w:delText>
        </w:r>
      </w:del>
      <w:ins w:id="100" w:author="Gaddis, Monica" w:date="2020-12-04T16:55:00Z">
        <w:r w:rsidR="00B0473C">
          <w:t xml:space="preserve">COVID-19 </w:t>
        </w:r>
      </w:ins>
      <w:r>
        <w:t>under control.</w:t>
      </w:r>
    </w:p>
    <w:p w14:paraId="185E151A" w14:textId="77777777" w:rsidR="00424362" w:rsidRDefault="00424362" w:rsidP="00424362">
      <w:pPr>
        <w:pStyle w:val="BodyText"/>
        <w:spacing w:after="0" w:line="480" w:lineRule="auto"/>
        <w:contextualSpacing/>
      </w:pPr>
    </w:p>
    <w:p w14:paraId="4FE82119" w14:textId="77777777" w:rsidR="00424362" w:rsidRDefault="003A7C28" w:rsidP="00424362">
      <w:pPr>
        <w:pStyle w:val="Heading3"/>
        <w:spacing w:line="480" w:lineRule="auto"/>
        <w:contextualSpacing/>
        <w:rPr>
          <w:rFonts w:asciiTheme="minorHAnsi" w:hAnsiTheme="minorHAnsi"/>
          <w:color w:val="auto"/>
          <w:sz w:val="24"/>
          <w:szCs w:val="24"/>
        </w:rPr>
      </w:pPr>
      <w:bookmarkStart w:id="101" w:name="concerns-about-the-data-sources"/>
      <w:r w:rsidRPr="00E52D4A">
        <w:rPr>
          <w:rFonts w:asciiTheme="minorHAnsi" w:hAnsiTheme="minorHAnsi"/>
          <w:color w:val="auto"/>
          <w:sz w:val="24"/>
          <w:szCs w:val="24"/>
          <w:rPrChange w:id="102" w:author="Gaddis, Monica" w:date="2020-12-04T17:52:00Z">
            <w:rPr/>
          </w:rPrChange>
        </w:rPr>
        <w:t>Concerns about the data sources</w:t>
      </w:r>
      <w:bookmarkEnd w:id="101"/>
    </w:p>
    <w:p w14:paraId="6C5C5664" w14:textId="77777777" w:rsidR="00424362" w:rsidRDefault="00424362" w:rsidP="00424362">
      <w:pPr>
        <w:pStyle w:val="Heading3"/>
        <w:spacing w:line="480" w:lineRule="auto"/>
        <w:contextualSpacing/>
        <w:rPr>
          <w:rFonts w:asciiTheme="minorHAnsi" w:hAnsiTheme="minorHAnsi"/>
          <w:color w:val="auto"/>
          <w:sz w:val="24"/>
          <w:szCs w:val="24"/>
        </w:rPr>
      </w:pPr>
    </w:p>
    <w:p w14:paraId="52363BA5" w14:textId="77777777" w:rsidR="00424362" w:rsidRDefault="003A7C28" w:rsidP="00424362">
      <w:pPr>
        <w:pStyle w:val="FirstParagraph"/>
        <w:spacing w:after="0" w:line="480" w:lineRule="auto"/>
        <w:contextualSpacing/>
      </w:pPr>
      <w:r>
        <w:t>It is interesting to examine these models from a mathematical perspective, but predictions about the future course of any pandemic requires linking the theoretical models to actual data.</w:t>
      </w:r>
    </w:p>
    <w:p w14:paraId="2D6B3344" w14:textId="77777777" w:rsidR="00424362" w:rsidRDefault="00424362" w:rsidP="00424362">
      <w:pPr>
        <w:pStyle w:val="FirstParagraph"/>
        <w:spacing w:after="0" w:line="480" w:lineRule="auto"/>
        <w:contextualSpacing/>
      </w:pPr>
    </w:p>
    <w:p w14:paraId="2EA32D34" w14:textId="77777777" w:rsidR="00424362" w:rsidRDefault="003A7C28" w:rsidP="00424362">
      <w:pPr>
        <w:pStyle w:val="BodyText"/>
        <w:spacing w:after="0" w:line="480" w:lineRule="auto"/>
        <w:contextualSpacing/>
      </w:pPr>
      <w:r>
        <w:t xml:space="preserve">For COVID-19, data is </w:t>
      </w:r>
      <w:del w:id="103" w:author="Gaddis, Monica" w:date="2020-12-04T16:55:00Z">
        <w:r w:rsidDel="00B0473C">
          <w:delText>free for the taking,</w:delText>
        </w:r>
      </w:del>
      <w:ins w:id="104" w:author="Gaddis, Monica" w:date="2020-12-04T16:55:00Z">
        <w:r w:rsidR="00B0473C">
          <w:t xml:space="preserve">available from various resources and registries. </w:t>
        </w:r>
      </w:ins>
      <w:ins w:id="105" w:author="Gaddis, Monica" w:date="2020-12-04T16:56:00Z">
        <w:r w:rsidR="00B0473C">
          <w:t xml:space="preserve">Thus, using real data, models can be built and tested. </w:t>
        </w:r>
      </w:ins>
      <w:r>
        <w:t xml:space="preserve"> </w:t>
      </w:r>
      <w:del w:id="106" w:author="Gaddis, Monica" w:date="2020-12-04T16:56:00Z">
        <w:r w:rsidDel="00B0473C">
          <w:delText>thanks to Johns Hopkins University, the New York Times, USA Facts, and others. If you have more than a little skill in data science, you can build your own model and run it on real data.</w:delText>
        </w:r>
      </w:del>
    </w:p>
    <w:p w14:paraId="049A71C7" w14:textId="77777777" w:rsidR="00424362" w:rsidRDefault="00424362" w:rsidP="00424362">
      <w:pPr>
        <w:pStyle w:val="BodyText"/>
        <w:spacing w:after="0" w:line="480" w:lineRule="auto"/>
        <w:contextualSpacing/>
      </w:pPr>
    </w:p>
    <w:p w14:paraId="3905A523" w14:textId="77777777" w:rsidR="00424362" w:rsidRDefault="003A7C28" w:rsidP="00424362">
      <w:pPr>
        <w:pStyle w:val="BodyText"/>
        <w:spacing w:after="0" w:line="480" w:lineRule="auto"/>
        <w:contextualSpacing/>
      </w:pPr>
      <w:r>
        <w:t xml:space="preserve">There is concern, however, about the raw data. Tests for COVID-19 will sometimes produce false </w:t>
      </w:r>
      <w:del w:id="107" w:author="Gaddis, Monica" w:date="2020-12-04T16:57:00Z">
        <w:r w:rsidDel="00B0473C">
          <w:delText xml:space="preserve">positives </w:delText>
        </w:r>
      </w:del>
      <w:ins w:id="108" w:author="Gaddis, Monica" w:date="2020-12-04T16:57:00Z">
        <w:r w:rsidR="00B0473C">
          <w:t xml:space="preserve">positive results </w:t>
        </w:r>
      </w:ins>
      <w:r>
        <w:t xml:space="preserve">and </w:t>
      </w:r>
      <w:ins w:id="109" w:author="Gaddis, Monica" w:date="2020-12-04T16:57:00Z">
        <w:r w:rsidR="00B0473C">
          <w:t xml:space="preserve">more often, </w:t>
        </w:r>
      </w:ins>
      <w:r>
        <w:t>false negative</w:t>
      </w:r>
      <w:ins w:id="110" w:author="Gaddis, Monica" w:date="2020-12-04T16:57:00Z">
        <w:r w:rsidR="00B0473C">
          <w:t xml:space="preserve"> results</w:t>
        </w:r>
      </w:ins>
      <w:del w:id="111" w:author="Gaddis, Monica" w:date="2020-12-04T16:57:00Z">
        <w:r w:rsidDel="00B0473C">
          <w:delText>s</w:delText>
        </w:r>
      </w:del>
      <w:r>
        <w:t xml:space="preserve">. </w:t>
      </w:r>
      <w:ins w:id="112" w:author="Gaddis, Monica" w:date="2020-12-04T16:57:00Z">
        <w:r w:rsidR="00B0473C">
          <w:t xml:space="preserve">Also, </w:t>
        </w:r>
      </w:ins>
      <w:del w:id="113" w:author="Gaddis, Monica" w:date="2020-12-04T16:57:00Z">
        <w:r w:rsidDel="00B0473C">
          <w:delText>T</w:delText>
        </w:r>
      </w:del>
      <w:ins w:id="114" w:author="Gaddis, Monica" w:date="2020-12-04T16:57:00Z">
        <w:r w:rsidR="00B0473C">
          <w:t>t</w:t>
        </w:r>
      </w:ins>
      <w:r>
        <w:t>here is a lag between when the test is done and when a positive result gets reported. More importantly, not everyone who has an infection will get tested.</w:t>
      </w:r>
    </w:p>
    <w:p w14:paraId="340B8A01" w14:textId="77777777" w:rsidR="00424362" w:rsidRDefault="00424362" w:rsidP="00424362">
      <w:pPr>
        <w:pStyle w:val="BodyText"/>
        <w:spacing w:after="0" w:line="480" w:lineRule="auto"/>
        <w:contextualSpacing/>
      </w:pPr>
    </w:p>
    <w:p w14:paraId="0602DD84" w14:textId="77777777" w:rsidR="00424362" w:rsidRDefault="003A7C28" w:rsidP="00424362">
      <w:pPr>
        <w:pStyle w:val="BodyText"/>
        <w:spacing w:after="0" w:line="480" w:lineRule="auto"/>
        <w:contextualSpacing/>
      </w:pPr>
      <w:del w:id="115" w:author="Gaddis, Monica" w:date="2020-12-04T16:57:00Z">
        <w:r w:rsidDel="00B0473C">
          <w:delText>You can build a</w:delText>
        </w:r>
      </w:del>
      <w:ins w:id="116" w:author="Gaddis, Monica" w:date="2020-12-04T16:57:00Z">
        <w:r w:rsidR="00B0473C">
          <w:t>A</w:t>
        </w:r>
      </w:ins>
      <w:r>
        <w:t xml:space="preserve"> model</w:t>
      </w:r>
      <w:ins w:id="117" w:author="Gaddis, Monica" w:date="2020-12-04T16:57:00Z">
        <w:r w:rsidR="00B0473C">
          <w:t xml:space="preserve"> can be built</w:t>
        </w:r>
      </w:ins>
      <w:r>
        <w:t xml:space="preserve"> based on the number of deaths rather than the number of infections. While there are no false positive</w:t>
      </w:r>
      <w:del w:id="118" w:author="Gaddis, Monica" w:date="2020-12-04T16:58:00Z">
        <w:r w:rsidDel="00B0473C">
          <w:delText>s</w:delText>
        </w:r>
      </w:del>
      <w:r>
        <w:t xml:space="preserve"> or negative</w:t>
      </w:r>
      <w:ins w:id="119" w:author="Gaddis, Monica" w:date="2020-12-04T16:58:00Z">
        <w:r w:rsidR="00B0473C">
          <w:t xml:space="preserve"> results</w:t>
        </w:r>
      </w:ins>
      <w:del w:id="120" w:author="Gaddis, Monica" w:date="2020-12-04T16:58:00Z">
        <w:r w:rsidDel="00B0473C">
          <w:delText>s</w:delText>
        </w:r>
      </w:del>
      <w:r>
        <w:t xml:space="preserve"> on an outcome like death, there is uncertainty </w:t>
      </w:r>
      <w:del w:id="121" w:author="Gaddis, Monica" w:date="2020-12-04T16:58:00Z">
        <w:r w:rsidDel="00B0473C">
          <w:delText xml:space="preserve">on </w:delText>
        </w:r>
      </w:del>
      <w:ins w:id="122" w:author="Gaddis, Monica" w:date="2020-12-04T16:58:00Z">
        <w:r w:rsidR="00B0473C">
          <w:t xml:space="preserve">about </w:t>
        </w:r>
      </w:ins>
      <w:r>
        <w:t xml:space="preserve">when a death should be </w:t>
      </w:r>
      <w:ins w:id="123" w:author="Gaddis, Monica" w:date="2020-12-04T16:58:00Z">
        <w:r w:rsidR="00B0473C">
          <w:t xml:space="preserve">classified as due to or </w:t>
        </w:r>
      </w:ins>
      <w:r>
        <w:t>associated with COVID-19.</w:t>
      </w:r>
    </w:p>
    <w:p w14:paraId="39BA105F" w14:textId="77777777" w:rsidR="00424362" w:rsidRDefault="00424362" w:rsidP="00424362">
      <w:pPr>
        <w:pStyle w:val="BodyText"/>
        <w:spacing w:after="0" w:line="480" w:lineRule="auto"/>
        <w:contextualSpacing/>
      </w:pPr>
    </w:p>
    <w:p w14:paraId="5831FAE6" w14:textId="77777777" w:rsidR="00424362" w:rsidRDefault="003A7C28" w:rsidP="00424362">
      <w:pPr>
        <w:pStyle w:val="BodyText"/>
        <w:spacing w:after="0" w:line="480" w:lineRule="auto"/>
        <w:contextualSpacing/>
      </w:pPr>
      <w:r>
        <w:lastRenderedPageBreak/>
        <w:t xml:space="preserve">While these are serious problems, they are not new to Epidemiologists. There are </w:t>
      </w:r>
      <w:del w:id="124" w:author="Gaddis, Monica" w:date="2020-12-04T16:59:00Z">
        <w:r w:rsidDel="00B0473C">
          <w:delText xml:space="preserve">ways </w:delText>
        </w:r>
      </w:del>
      <w:ins w:id="125" w:author="Gaddis, Monica" w:date="2020-12-04T16:59:00Z">
        <w:r w:rsidR="00B0473C">
          <w:t xml:space="preserve">methods </w:t>
        </w:r>
      </w:ins>
      <w:r>
        <w:t>to adjust models for some types of over and under reporting. When adjustments are not available, there is often the ability to recognize the direction in which these problems will bias the model estimates.</w:t>
      </w:r>
    </w:p>
    <w:p w14:paraId="3212D558" w14:textId="77777777" w:rsidR="00424362" w:rsidRDefault="00424362" w:rsidP="00424362">
      <w:pPr>
        <w:pStyle w:val="BodyText"/>
        <w:spacing w:after="0" w:line="480" w:lineRule="auto"/>
        <w:contextualSpacing/>
      </w:pPr>
    </w:p>
    <w:p w14:paraId="3F7F07C2" w14:textId="77777777" w:rsidR="00424362" w:rsidRDefault="003A7C28" w:rsidP="00424362">
      <w:pPr>
        <w:pStyle w:val="Heading3"/>
        <w:spacing w:line="480" w:lineRule="auto"/>
        <w:contextualSpacing/>
        <w:rPr>
          <w:rFonts w:asciiTheme="minorHAnsi" w:hAnsiTheme="minorHAnsi"/>
          <w:color w:val="auto"/>
          <w:sz w:val="24"/>
          <w:szCs w:val="24"/>
        </w:rPr>
      </w:pPr>
      <w:bookmarkStart w:id="126" w:name="concerns-about-heteorgeneity"/>
      <w:r w:rsidRPr="00E52D4A">
        <w:rPr>
          <w:rFonts w:asciiTheme="minorHAnsi" w:hAnsiTheme="minorHAnsi"/>
          <w:color w:val="auto"/>
          <w:sz w:val="24"/>
          <w:szCs w:val="24"/>
          <w:rPrChange w:id="127" w:author="Gaddis, Monica" w:date="2020-12-04T17:52:00Z">
            <w:rPr/>
          </w:rPrChange>
        </w:rPr>
        <w:t xml:space="preserve">Concerns about </w:t>
      </w:r>
      <w:proofErr w:type="spellStart"/>
      <w:r w:rsidRPr="00E52D4A">
        <w:rPr>
          <w:rFonts w:asciiTheme="minorHAnsi" w:hAnsiTheme="minorHAnsi"/>
          <w:color w:val="auto"/>
          <w:sz w:val="24"/>
          <w:szCs w:val="24"/>
          <w:rPrChange w:id="128" w:author="Gaddis, Monica" w:date="2020-12-04T17:52:00Z">
            <w:rPr/>
          </w:rPrChange>
        </w:rPr>
        <w:t>heteorgeneity</w:t>
      </w:r>
      <w:bookmarkEnd w:id="126"/>
      <w:proofErr w:type="spellEnd"/>
    </w:p>
    <w:p w14:paraId="178F59BA" w14:textId="77777777" w:rsidR="00424362" w:rsidRDefault="00424362" w:rsidP="00424362">
      <w:pPr>
        <w:pStyle w:val="Heading3"/>
        <w:spacing w:line="480" w:lineRule="auto"/>
        <w:contextualSpacing/>
        <w:rPr>
          <w:rFonts w:asciiTheme="minorHAnsi" w:hAnsiTheme="minorHAnsi"/>
          <w:color w:val="auto"/>
          <w:sz w:val="24"/>
          <w:szCs w:val="24"/>
        </w:rPr>
      </w:pPr>
    </w:p>
    <w:p w14:paraId="486CD1C5" w14:textId="77777777" w:rsidR="00424362" w:rsidRDefault="003A7C28" w:rsidP="00424362">
      <w:pPr>
        <w:pStyle w:val="FirstParagraph"/>
        <w:spacing w:after="0" w:line="480" w:lineRule="auto"/>
        <w:contextualSpacing/>
      </w:pPr>
      <w:r>
        <w:t xml:space="preserve">A concern about compartment models is that </w:t>
      </w:r>
      <w:del w:id="129" w:author="Gaddis, Monica" w:date="2020-12-04T16:59:00Z">
        <w:r w:rsidDel="00B0473C">
          <w:delText>it treats</w:delText>
        </w:r>
      </w:del>
      <w:ins w:id="130" w:author="Gaddis, Monica" w:date="2020-12-04T16:59:00Z">
        <w:r w:rsidR="00B0473C">
          <w:t>they</w:t>
        </w:r>
      </w:ins>
      <w:r>
        <w:t xml:space="preserve"> every individual the same. Some people, however, are less likely to get infected than others. </w:t>
      </w:r>
      <w:ins w:id="131" w:author="Gaddis, Monica" w:date="2020-12-04T17:00:00Z">
        <w:r w:rsidR="00B0473C">
          <w:t>Also, s</w:t>
        </w:r>
      </w:ins>
      <w:del w:id="132" w:author="Gaddis, Monica" w:date="2020-12-04T17:00:00Z">
        <w:r w:rsidDel="00B0473C">
          <w:delText>S</w:delText>
        </w:r>
      </w:del>
      <w:r>
        <w:t>ome parts of the country</w:t>
      </w:r>
      <w:del w:id="133" w:author="Gaddis, Monica" w:date="2020-12-04T17:00:00Z">
        <w:r w:rsidDel="00B0473C">
          <w:delText xml:space="preserve">, because of urban crowding, </w:delText>
        </w:r>
      </w:del>
      <w:ins w:id="134" w:author="Gaddis, Monica" w:date="2020-12-04T17:00:00Z">
        <w:r w:rsidR="00B0473C">
          <w:t xml:space="preserve"> </w:t>
        </w:r>
      </w:ins>
      <w:r>
        <w:t>are more likely to see higher rates of infection than other parts of the country</w:t>
      </w:r>
      <w:ins w:id="135" w:author="Gaddis, Monica" w:date="2020-12-04T17:00:00Z">
        <w:r w:rsidR="00B0473C">
          <w:t xml:space="preserve"> due to differences in population density</w:t>
        </w:r>
      </w:ins>
      <w:r>
        <w:t xml:space="preserve">. The models are </w:t>
      </w:r>
      <w:ins w:id="136" w:author="Gaddis, Monica" w:date="2020-12-04T17:00:00Z">
        <w:r w:rsidR="00B0473C">
          <w:t xml:space="preserve">also </w:t>
        </w:r>
      </w:ins>
      <w:r>
        <w:t xml:space="preserve">affected by important temporal changes such as business shutdowns and </w:t>
      </w:r>
      <w:proofErr w:type="spellStart"/>
      <w:r>
        <w:t>reopenings</w:t>
      </w:r>
      <w:proofErr w:type="spellEnd"/>
      <w:r>
        <w:t xml:space="preserve">, increased testing, and mandates for masking. </w:t>
      </w:r>
      <w:del w:id="137" w:author="Gaddis, Monica" w:date="2020-12-04T17:01:00Z">
        <w:r w:rsidDel="00B0473C">
          <w:delText xml:space="preserve">This </w:delText>
        </w:r>
      </w:del>
      <w:ins w:id="138" w:author="Gaddis, Monica" w:date="2020-12-04T17:01:00Z">
        <w:r w:rsidR="00B0473C">
          <w:t xml:space="preserve">These variations </w:t>
        </w:r>
      </w:ins>
      <w:r>
        <w:t>lead</w:t>
      </w:r>
      <w:del w:id="139" w:author="Gaddis, Monica" w:date="2020-12-04T17:01:00Z">
        <w:r w:rsidDel="00B0473C">
          <w:delText>s</w:delText>
        </w:r>
      </w:del>
      <w:r>
        <w:t xml:space="preserve"> to heterogeneity</w:t>
      </w:r>
      <w:ins w:id="140" w:author="Gaddis, Monica" w:date="2020-12-04T17:01:00Z">
        <w:r w:rsidR="00B0473C">
          <w:t>. If heterogeneity of individual, susceptibility and exposure are not accounted for,</w:t>
        </w:r>
      </w:ins>
      <w:del w:id="141" w:author="Gaddis, Monica" w:date="2020-12-04T17:01:00Z">
        <w:r w:rsidDel="00B0473C">
          <w:delText>,</w:delText>
        </w:r>
      </w:del>
      <w:r>
        <w:t xml:space="preserve"> </w:t>
      </w:r>
      <w:del w:id="142" w:author="Gaddis, Monica" w:date="2020-12-04T17:02:00Z">
        <w:r w:rsidDel="00B0473C">
          <w:delText xml:space="preserve">and if you don’t properly account for this heterogeneity, </w:delText>
        </w:r>
      </w:del>
      <w:r>
        <w:t xml:space="preserve">the accuracy of </w:t>
      </w:r>
      <w:del w:id="143" w:author="Gaddis, Monica" w:date="2020-12-04T17:02:00Z">
        <w:r w:rsidDel="00B0473C">
          <w:delText xml:space="preserve">your </w:delText>
        </w:r>
      </w:del>
      <w:ins w:id="144" w:author="Gaddis, Monica" w:date="2020-12-04T17:02:00Z">
        <w:r w:rsidR="00B0473C">
          <w:t xml:space="preserve">the model </w:t>
        </w:r>
      </w:ins>
      <w:r>
        <w:t xml:space="preserve">predictions will </w:t>
      </w:r>
      <w:del w:id="145" w:author="Gaddis, Monica" w:date="2020-12-04T17:03:00Z">
        <w:r w:rsidDel="00B0473C">
          <w:delText>suffer</w:delText>
        </w:r>
      </w:del>
      <w:ins w:id="146" w:author="Gaddis, Monica" w:date="2020-12-04T17:03:00Z">
        <w:r w:rsidR="00B0473C">
          <w:t>be impacted</w:t>
        </w:r>
      </w:ins>
      <w:r>
        <w:t>.</w:t>
      </w:r>
    </w:p>
    <w:p w14:paraId="7171F65B" w14:textId="77777777" w:rsidR="00424362" w:rsidRDefault="00424362" w:rsidP="00424362">
      <w:pPr>
        <w:pStyle w:val="FirstParagraph"/>
        <w:spacing w:after="0" w:line="480" w:lineRule="auto"/>
        <w:contextualSpacing/>
      </w:pPr>
    </w:p>
    <w:p w14:paraId="214F1167" w14:textId="77777777" w:rsidR="00424362" w:rsidRDefault="003A7C28" w:rsidP="00424362">
      <w:pPr>
        <w:pStyle w:val="Heading3"/>
        <w:spacing w:line="480" w:lineRule="auto"/>
        <w:contextualSpacing/>
        <w:rPr>
          <w:rFonts w:asciiTheme="minorHAnsi" w:hAnsiTheme="minorHAnsi"/>
          <w:color w:val="auto"/>
          <w:sz w:val="24"/>
          <w:szCs w:val="24"/>
        </w:rPr>
      </w:pPr>
      <w:bookmarkStart w:id="147" w:name="agent-based-models"/>
      <w:r w:rsidRPr="00E52D4A">
        <w:rPr>
          <w:rFonts w:asciiTheme="minorHAnsi" w:hAnsiTheme="minorHAnsi"/>
          <w:color w:val="auto"/>
          <w:sz w:val="24"/>
          <w:szCs w:val="24"/>
          <w:rPrChange w:id="148" w:author="Gaddis, Monica" w:date="2020-12-04T17:53:00Z">
            <w:rPr/>
          </w:rPrChange>
        </w:rPr>
        <w:t>Agent based models</w:t>
      </w:r>
      <w:bookmarkEnd w:id="147"/>
    </w:p>
    <w:p w14:paraId="3C04ED55" w14:textId="77777777" w:rsidR="00424362" w:rsidRDefault="00424362" w:rsidP="00424362">
      <w:pPr>
        <w:pStyle w:val="Heading3"/>
        <w:spacing w:line="480" w:lineRule="auto"/>
        <w:contextualSpacing/>
        <w:rPr>
          <w:rFonts w:asciiTheme="minorHAnsi" w:hAnsiTheme="minorHAnsi"/>
          <w:color w:val="auto"/>
          <w:sz w:val="24"/>
          <w:szCs w:val="24"/>
        </w:rPr>
      </w:pPr>
    </w:p>
    <w:p w14:paraId="7AD68623" w14:textId="77777777" w:rsidR="00424362" w:rsidRDefault="003A7C28" w:rsidP="00424362">
      <w:pPr>
        <w:pStyle w:val="FirstParagraph"/>
        <w:spacing w:after="0" w:line="480" w:lineRule="auto"/>
        <w:contextualSpacing/>
      </w:pPr>
      <w:r>
        <w:t xml:space="preserve">An </w:t>
      </w:r>
      <w:proofErr w:type="gramStart"/>
      <w:r>
        <w:t>agent based</w:t>
      </w:r>
      <w:proofErr w:type="gramEnd"/>
      <w:r>
        <w:t xml:space="preserve"> model replaces buckets of water with individual particles. There particles move around at varying speeds and when an infected particle collides </w:t>
      </w:r>
      <w:ins w:id="149" w:author="Gaddis, Monica" w:date="2020-12-04T17:03:00Z">
        <w:r w:rsidR="00B0473C">
          <w:t xml:space="preserve">with </w:t>
        </w:r>
      </w:ins>
      <w:r>
        <w:t xml:space="preserve">a susceptible particle, the latter also becomes infected. </w:t>
      </w:r>
      <w:ins w:id="150" w:author="Gaddis, Monica" w:date="2020-12-04T17:03:00Z">
        <w:r w:rsidR="00B0473C">
          <w:t xml:space="preserve">This model can be likened to </w:t>
        </w:r>
      </w:ins>
      <w:del w:id="151" w:author="Gaddis, Monica" w:date="2020-12-04T17:03:00Z">
        <w:r w:rsidDel="00B0473C">
          <w:delText xml:space="preserve">Think of it as </w:delText>
        </w:r>
      </w:del>
      <w:r>
        <w:t xml:space="preserve">a giant </w:t>
      </w:r>
      <w:r>
        <w:lastRenderedPageBreak/>
        <w:t xml:space="preserve">simulated game of tag, with the infected people playing the role of “it”. </w:t>
      </w:r>
      <w:del w:id="152" w:author="Gaddis, Monica" w:date="2020-12-04T17:04:00Z">
        <w:r w:rsidDel="00B0473C">
          <w:delText>You can control e</w:delText>
        </w:r>
      </w:del>
      <w:ins w:id="153" w:author="Gaddis, Monica" w:date="2020-12-04T17:04:00Z">
        <w:r w:rsidR="00B0473C">
          <w:t>E</w:t>
        </w:r>
      </w:ins>
      <w:r>
        <w:t xml:space="preserve">ach particle </w:t>
      </w:r>
      <w:ins w:id="154" w:author="Gaddis, Monica" w:date="2020-12-04T17:04:00Z">
        <w:r w:rsidR="00B0473C">
          <w:t xml:space="preserve">can be controlled </w:t>
        </w:r>
      </w:ins>
      <w:r>
        <w:t xml:space="preserve">differently. </w:t>
      </w:r>
      <w:ins w:id="155" w:author="Gaddis, Monica" w:date="2020-12-04T17:04:00Z">
        <w:r w:rsidR="00104482">
          <w:t xml:space="preserve">With COVID-19, </w:t>
        </w:r>
      </w:ins>
      <w:del w:id="156" w:author="Gaddis, Monica" w:date="2020-12-04T17:04:00Z">
        <w:r w:rsidDel="00104482">
          <w:delText>F</w:delText>
        </w:r>
      </w:del>
      <w:ins w:id="157" w:author="Gaddis, Monica" w:date="2020-12-04T17:04:00Z">
        <w:r w:rsidR="00104482">
          <w:t>f</w:t>
        </w:r>
      </w:ins>
      <w:r>
        <w:t xml:space="preserve">aster moving particles represent individuals who do not practice social distancing </w:t>
      </w:r>
      <w:ins w:id="158" w:author="Gaddis, Monica" w:date="2020-12-04T17:06:00Z">
        <w:r w:rsidR="00104482">
          <w:t xml:space="preserve">or masking </w:t>
        </w:r>
      </w:ins>
      <w:r>
        <w:t xml:space="preserve">well. </w:t>
      </w:r>
      <w:del w:id="159" w:author="Gaddis, Monica" w:date="2020-12-04T17:05:00Z">
        <w:r w:rsidDel="00104482">
          <w:delText>You can assign e</w:delText>
        </w:r>
      </w:del>
      <w:ins w:id="160" w:author="Gaddis, Monica" w:date="2020-12-04T17:05:00Z">
        <w:r w:rsidR="00104482">
          <w:t>E</w:t>
        </w:r>
      </w:ins>
      <w:r>
        <w:t xml:space="preserve">ach particle </w:t>
      </w:r>
      <w:ins w:id="161" w:author="Gaddis, Monica" w:date="2020-12-04T17:05:00Z">
        <w:r w:rsidR="00104482">
          <w:t xml:space="preserve">can be assigned </w:t>
        </w:r>
      </w:ins>
      <w:r>
        <w:t xml:space="preserve">a different level of susceptibility </w:t>
      </w:r>
      <w:del w:id="162" w:author="Gaddis, Monica" w:date="2020-12-04T17:05:00Z">
        <w:r w:rsidDel="00104482">
          <w:delText>as well</w:delText>
        </w:r>
      </w:del>
      <w:ins w:id="163" w:author="Gaddis, Monica" w:date="2020-12-04T17:05:00Z">
        <w:r w:rsidR="00104482">
          <w:t>based on social distancing or masking</w:t>
        </w:r>
      </w:ins>
      <w:del w:id="164" w:author="Gaddis, Monica" w:date="2020-12-04T17:06:00Z">
        <w:r w:rsidDel="00104482">
          <w:delText>,</w:delText>
        </w:r>
      </w:del>
      <w:r>
        <w:t xml:space="preserve"> so that some become infected with </w:t>
      </w:r>
      <w:proofErr w:type="gramStart"/>
      <w:r>
        <w:t>very high</w:t>
      </w:r>
      <w:proofErr w:type="gramEnd"/>
      <w:r>
        <w:t xml:space="preserve"> probability after a collision and others become infected with a much lower probability. These models can include other sources of variation, such as changes in </w:t>
      </w:r>
      <w:ins w:id="165" w:author="Gaddis, Monica" w:date="2020-12-04T17:07:00Z">
        <w:r w:rsidR="00104482">
          <w:t xml:space="preserve">public health directives such as stay at home orders.  </w:t>
        </w:r>
      </w:ins>
      <w:del w:id="166" w:author="Gaddis, Monica" w:date="2020-12-04T17:07:00Z">
        <w:r w:rsidDel="00104482">
          <w:delText>social distancing after a lockdown.</w:delText>
        </w:r>
      </w:del>
    </w:p>
    <w:p w14:paraId="24119B7D" w14:textId="77777777" w:rsidR="00424362" w:rsidRDefault="00424362" w:rsidP="00424362">
      <w:pPr>
        <w:pStyle w:val="FirstParagraph"/>
        <w:spacing w:after="0" w:line="480" w:lineRule="auto"/>
        <w:contextualSpacing/>
      </w:pPr>
    </w:p>
    <w:p w14:paraId="0F270DDB" w14:textId="77777777" w:rsidR="00424362" w:rsidRDefault="003A7C28" w:rsidP="00424362">
      <w:pPr>
        <w:pStyle w:val="BodyText"/>
        <w:spacing w:after="0" w:line="480" w:lineRule="auto"/>
        <w:contextualSpacing/>
      </w:pPr>
      <w:del w:id="167" w:author="Gaddis, Monica" w:date="2020-12-04T17:08:00Z">
        <w:r w:rsidDel="00104482">
          <w:delText>Agent based models have been compared to a giant game of the Sims. The number of people in the agent based models, however, is often in the thousands or even millions.</w:delText>
        </w:r>
      </w:del>
    </w:p>
    <w:p w14:paraId="5286DA6F" w14:textId="77777777" w:rsidR="00424362" w:rsidRDefault="00424362" w:rsidP="00424362">
      <w:pPr>
        <w:pStyle w:val="BodyText"/>
        <w:spacing w:after="0" w:line="480" w:lineRule="auto"/>
        <w:contextualSpacing/>
      </w:pPr>
    </w:p>
    <w:p w14:paraId="354408B0" w14:textId="77777777" w:rsidR="00424362" w:rsidRDefault="003A7C28" w:rsidP="00424362">
      <w:pPr>
        <w:pStyle w:val="Heading3"/>
        <w:spacing w:line="480" w:lineRule="auto"/>
        <w:contextualSpacing/>
        <w:rPr>
          <w:rFonts w:asciiTheme="minorHAnsi" w:hAnsiTheme="minorHAnsi"/>
          <w:color w:val="auto"/>
          <w:sz w:val="24"/>
          <w:szCs w:val="24"/>
        </w:rPr>
      </w:pPr>
      <w:bookmarkStart w:id="168" w:name="hierarchical-models"/>
      <w:r w:rsidRPr="00E52D4A">
        <w:rPr>
          <w:rFonts w:asciiTheme="minorHAnsi" w:hAnsiTheme="minorHAnsi"/>
          <w:color w:val="auto"/>
          <w:sz w:val="24"/>
          <w:szCs w:val="24"/>
          <w:rPrChange w:id="169" w:author="Gaddis, Monica" w:date="2020-12-04T17:53:00Z">
            <w:rPr/>
          </w:rPrChange>
        </w:rPr>
        <w:t>Hierarchical models</w:t>
      </w:r>
      <w:bookmarkEnd w:id="168"/>
    </w:p>
    <w:p w14:paraId="1A76ADDE" w14:textId="77777777" w:rsidR="00424362" w:rsidRDefault="00424362" w:rsidP="00424362">
      <w:pPr>
        <w:pStyle w:val="Heading3"/>
        <w:spacing w:line="480" w:lineRule="auto"/>
        <w:contextualSpacing/>
        <w:rPr>
          <w:rFonts w:asciiTheme="minorHAnsi" w:hAnsiTheme="minorHAnsi"/>
          <w:color w:val="auto"/>
          <w:sz w:val="24"/>
          <w:szCs w:val="24"/>
        </w:rPr>
      </w:pPr>
    </w:p>
    <w:p w14:paraId="1D6FA4AF" w14:textId="77777777" w:rsidR="00424362" w:rsidRDefault="003A7C28" w:rsidP="00424362">
      <w:pPr>
        <w:pStyle w:val="FirstParagraph"/>
        <w:spacing w:after="0" w:line="480" w:lineRule="auto"/>
        <w:contextualSpacing/>
      </w:pPr>
      <w:r>
        <w:t xml:space="preserve">A hierarchical model divides </w:t>
      </w:r>
      <w:del w:id="170" w:author="Gaddis, Monica" w:date="2020-12-04T17:08:00Z">
        <w:r w:rsidDel="00104482">
          <w:delText xml:space="preserve">up </w:delText>
        </w:r>
      </w:del>
      <w:r>
        <w:t xml:space="preserve">the country into regions (typically individual counties) and </w:t>
      </w:r>
      <w:del w:id="171" w:author="Gaddis, Monica" w:date="2020-12-04T17:08:00Z">
        <w:r w:rsidDel="00104482">
          <w:delText xml:space="preserve">lets </w:delText>
        </w:r>
      </w:del>
      <w:r>
        <w:t xml:space="preserve">each region </w:t>
      </w:r>
      <w:del w:id="172" w:author="Gaddis, Monica" w:date="2020-12-04T17:08:00Z">
        <w:r w:rsidDel="00104482">
          <w:delText xml:space="preserve">have </w:delText>
        </w:r>
      </w:del>
      <w:ins w:id="173" w:author="Gaddis, Monica" w:date="2020-12-04T17:08:00Z">
        <w:r w:rsidR="00104482">
          <w:t xml:space="preserve">has </w:t>
        </w:r>
      </w:ins>
      <w:r>
        <w:t>a different SIR model. With 3,141 counties</w:t>
      </w:r>
      <w:ins w:id="174" w:author="Gaddis, Monica" w:date="2020-12-04T17:09:00Z">
        <w:r w:rsidR="00104482">
          <w:t xml:space="preserve"> in the United States</w:t>
        </w:r>
      </w:ins>
      <w:r>
        <w:t xml:space="preserve">, this represents a huge increase in complexity, one that could potentially </w:t>
      </w:r>
      <w:del w:id="175" w:author="Gaddis, Monica" w:date="2020-12-04T17:09:00Z">
        <w:r w:rsidDel="00104482">
          <w:delText xml:space="preserve">choke </w:delText>
        </w:r>
      </w:del>
      <w:ins w:id="176" w:author="Gaddis, Monica" w:date="2020-12-04T17:09:00Z">
        <w:r w:rsidR="00104482">
          <w:t xml:space="preserve">overwhelm </w:t>
        </w:r>
      </w:ins>
      <w:r>
        <w:t xml:space="preserve">even the fastest </w:t>
      </w:r>
      <w:ins w:id="177" w:author="Gaddis, Monica" w:date="2020-12-04T17:09:00Z">
        <w:r w:rsidR="00104482">
          <w:t xml:space="preserve">of </w:t>
        </w:r>
      </w:ins>
      <w:r>
        <w:t xml:space="preserve">computers. </w:t>
      </w:r>
      <w:del w:id="178" w:author="Gaddis, Monica" w:date="2020-12-04T17:10:00Z">
        <w:r w:rsidDel="00104482">
          <w:delText>The saving grace in</w:delText>
        </w:r>
      </w:del>
      <w:ins w:id="179" w:author="Gaddis, Monica" w:date="2020-12-04T17:10:00Z">
        <w:r w:rsidR="00104482">
          <w:t>However,</w:t>
        </w:r>
      </w:ins>
      <w:r>
        <w:t xml:space="preserve"> these hierarchical models </w:t>
      </w:r>
      <w:del w:id="180" w:author="Gaddis, Monica" w:date="2020-12-04T17:11:00Z">
        <w:r w:rsidDel="00104482">
          <w:delText xml:space="preserve">is that you can often rely on the fact that similar regions </w:delText>
        </w:r>
      </w:del>
      <w:r>
        <w:t>will behave similarly in the dynamics of the SIR model</w:t>
      </w:r>
      <w:ins w:id="181" w:author="Gaddis, Monica" w:date="2020-12-04T17:10:00Z">
        <w:r w:rsidR="00104482">
          <w:t xml:space="preserve"> for similar regions (counties)</w:t>
        </w:r>
      </w:ins>
      <w:r>
        <w:t>.</w:t>
      </w:r>
    </w:p>
    <w:p w14:paraId="55F8D372" w14:textId="77777777" w:rsidR="00424362" w:rsidRDefault="00424362" w:rsidP="00424362">
      <w:pPr>
        <w:pStyle w:val="FirstParagraph"/>
        <w:spacing w:after="0" w:line="480" w:lineRule="auto"/>
        <w:contextualSpacing/>
      </w:pPr>
    </w:p>
    <w:p w14:paraId="5F1A69DC" w14:textId="77777777" w:rsidR="00424362" w:rsidRDefault="003A7C28" w:rsidP="00424362">
      <w:pPr>
        <w:pStyle w:val="Heading3"/>
        <w:spacing w:line="480" w:lineRule="auto"/>
        <w:contextualSpacing/>
        <w:rPr>
          <w:rFonts w:asciiTheme="minorHAnsi" w:hAnsiTheme="minorHAnsi"/>
          <w:color w:val="auto"/>
          <w:sz w:val="24"/>
          <w:szCs w:val="24"/>
        </w:rPr>
      </w:pPr>
      <w:bookmarkStart w:id="182" w:name="time-varying-parameters"/>
      <w:commentRangeStart w:id="183"/>
      <w:commentRangeStart w:id="184"/>
      <w:r w:rsidRPr="00E52D4A">
        <w:rPr>
          <w:rFonts w:asciiTheme="minorHAnsi" w:hAnsiTheme="minorHAnsi"/>
          <w:color w:val="auto"/>
          <w:sz w:val="24"/>
          <w:szCs w:val="24"/>
          <w:rPrChange w:id="185" w:author="Gaddis, Monica" w:date="2020-12-04T17:53:00Z">
            <w:rPr/>
          </w:rPrChange>
        </w:rPr>
        <w:lastRenderedPageBreak/>
        <w:t>Time varying parameters</w:t>
      </w:r>
      <w:bookmarkEnd w:id="182"/>
      <w:commentRangeEnd w:id="183"/>
      <w:r w:rsidR="00104482" w:rsidRPr="00E52D4A">
        <w:rPr>
          <w:rStyle w:val="CommentReference"/>
          <w:rFonts w:asciiTheme="minorHAnsi" w:eastAsiaTheme="minorHAnsi" w:hAnsiTheme="minorHAnsi" w:cstheme="minorBidi"/>
          <w:b w:val="0"/>
          <w:bCs w:val="0"/>
          <w:color w:val="auto"/>
          <w:sz w:val="24"/>
          <w:szCs w:val="24"/>
          <w:rPrChange w:id="186" w:author="Gaddis, Monica" w:date="2020-12-04T17:53:00Z">
            <w:rPr>
              <w:rStyle w:val="CommentReference"/>
              <w:rFonts w:asciiTheme="minorHAnsi" w:eastAsiaTheme="minorHAnsi" w:hAnsiTheme="minorHAnsi" w:cstheme="minorBidi"/>
              <w:b w:val="0"/>
              <w:bCs w:val="0"/>
              <w:color w:val="auto"/>
            </w:rPr>
          </w:rPrChange>
        </w:rPr>
        <w:commentReference w:id="183"/>
      </w:r>
      <w:commentRangeEnd w:id="184"/>
      <w:r w:rsidR="00104482" w:rsidRPr="00E52D4A">
        <w:rPr>
          <w:rStyle w:val="CommentReference"/>
          <w:rFonts w:asciiTheme="minorHAnsi" w:eastAsiaTheme="minorHAnsi" w:hAnsiTheme="minorHAnsi" w:cstheme="minorBidi"/>
          <w:b w:val="0"/>
          <w:bCs w:val="0"/>
          <w:color w:val="auto"/>
          <w:sz w:val="24"/>
          <w:szCs w:val="24"/>
          <w:rPrChange w:id="187" w:author="Gaddis, Monica" w:date="2020-12-04T17:53:00Z">
            <w:rPr>
              <w:rStyle w:val="CommentReference"/>
              <w:rFonts w:asciiTheme="minorHAnsi" w:eastAsiaTheme="minorHAnsi" w:hAnsiTheme="minorHAnsi" w:cstheme="minorBidi"/>
              <w:b w:val="0"/>
              <w:bCs w:val="0"/>
              <w:color w:val="auto"/>
            </w:rPr>
          </w:rPrChange>
        </w:rPr>
        <w:commentReference w:id="184"/>
      </w:r>
    </w:p>
    <w:p w14:paraId="45D4A64A" w14:textId="77777777" w:rsidR="00424362" w:rsidRDefault="00424362" w:rsidP="00424362">
      <w:pPr>
        <w:pStyle w:val="Heading3"/>
        <w:spacing w:line="480" w:lineRule="auto"/>
        <w:contextualSpacing/>
        <w:rPr>
          <w:rFonts w:asciiTheme="minorHAnsi" w:hAnsiTheme="minorHAnsi"/>
          <w:color w:val="auto"/>
          <w:sz w:val="24"/>
          <w:szCs w:val="24"/>
        </w:rPr>
      </w:pPr>
    </w:p>
    <w:p w14:paraId="6A1081C4" w14:textId="77777777" w:rsidR="00424362" w:rsidRDefault="003A7C28" w:rsidP="00424362">
      <w:pPr>
        <w:pStyle w:val="FirstParagraph"/>
        <w:spacing w:after="0" w:line="480" w:lineRule="auto"/>
        <w:contextualSpacing/>
      </w:pPr>
      <w:r>
        <w:t>Time is one of the biggest sources of heterogeneity. The spread of an infectious disease changes over time as personal behavior changes and as government interventions change.</w:t>
      </w:r>
    </w:p>
    <w:p w14:paraId="09FC319D" w14:textId="77777777" w:rsidR="00424362" w:rsidRDefault="00424362" w:rsidP="00424362">
      <w:pPr>
        <w:pStyle w:val="FirstParagraph"/>
        <w:spacing w:after="0" w:line="480" w:lineRule="auto"/>
        <w:contextualSpacing/>
      </w:pPr>
    </w:p>
    <w:p w14:paraId="39945D36" w14:textId="77777777" w:rsidR="00424362" w:rsidRDefault="003A7C28" w:rsidP="00424362">
      <w:pPr>
        <w:pStyle w:val="Heading3"/>
        <w:spacing w:line="480" w:lineRule="auto"/>
        <w:contextualSpacing/>
        <w:rPr>
          <w:rFonts w:asciiTheme="minorHAnsi" w:hAnsiTheme="minorHAnsi"/>
          <w:color w:val="auto"/>
          <w:sz w:val="24"/>
          <w:szCs w:val="24"/>
        </w:rPr>
      </w:pPr>
      <w:bookmarkStart w:id="188" w:name="use-of-covariates"/>
      <w:r w:rsidRPr="00E52D4A">
        <w:rPr>
          <w:rFonts w:asciiTheme="minorHAnsi" w:hAnsiTheme="minorHAnsi"/>
          <w:color w:val="auto"/>
          <w:sz w:val="24"/>
          <w:szCs w:val="24"/>
          <w:rPrChange w:id="189" w:author="Gaddis, Monica" w:date="2020-12-04T17:53:00Z">
            <w:rPr/>
          </w:rPrChange>
        </w:rPr>
        <w:t>Use of covariates</w:t>
      </w:r>
      <w:bookmarkEnd w:id="188"/>
    </w:p>
    <w:p w14:paraId="2B080783" w14:textId="77777777" w:rsidR="00424362" w:rsidRDefault="00424362" w:rsidP="00424362">
      <w:pPr>
        <w:pStyle w:val="Heading3"/>
        <w:spacing w:line="480" w:lineRule="auto"/>
        <w:contextualSpacing/>
        <w:rPr>
          <w:rFonts w:asciiTheme="minorHAnsi" w:hAnsiTheme="minorHAnsi"/>
          <w:color w:val="auto"/>
          <w:sz w:val="24"/>
          <w:szCs w:val="24"/>
        </w:rPr>
      </w:pPr>
    </w:p>
    <w:p w14:paraId="6962DF5D" w14:textId="77777777" w:rsidR="00424362" w:rsidRDefault="003A7C28" w:rsidP="00424362">
      <w:pPr>
        <w:pStyle w:val="FirstParagraph"/>
        <w:spacing w:after="0" w:line="480" w:lineRule="auto"/>
        <w:contextualSpacing/>
      </w:pPr>
      <w:r>
        <w:t>A covariate is a variable which is not of direct interest</w:t>
      </w:r>
      <w:del w:id="190" w:author="Gaddis, Monica" w:date="2020-12-04T17:13:00Z">
        <w:r w:rsidDel="00104482">
          <w:delText>,</w:delText>
        </w:r>
      </w:del>
      <w:r>
        <w:t xml:space="preserve"> but which can help with prediction. If the covariate can account for some of the variation in the data, it can improve precision and reduce bias.</w:t>
      </w:r>
    </w:p>
    <w:p w14:paraId="6E14FE42" w14:textId="77777777" w:rsidR="00424362" w:rsidRDefault="00424362" w:rsidP="00424362">
      <w:pPr>
        <w:pStyle w:val="FirstParagraph"/>
        <w:spacing w:after="0" w:line="480" w:lineRule="auto"/>
        <w:contextualSpacing/>
      </w:pPr>
    </w:p>
    <w:p w14:paraId="6F9EF393" w14:textId="77777777" w:rsidR="00424362" w:rsidRDefault="009E1125" w:rsidP="00424362">
      <w:pPr>
        <w:pStyle w:val="BodyText"/>
        <w:spacing w:after="0" w:line="480" w:lineRule="auto"/>
        <w:contextualSpacing/>
      </w:pPr>
      <w:ins w:id="191" w:author="Gaddis, Monica" w:date="2020-12-04T17:16:00Z">
        <w:r>
          <w:t xml:space="preserve">For example, considering population; </w:t>
        </w:r>
      </w:ins>
      <w:r w:rsidR="003A7C28">
        <w:t xml:space="preserve">A model </w:t>
      </w:r>
      <w:del w:id="192" w:author="Gaddis, Monica" w:date="2020-12-04T17:13:00Z">
        <w:r w:rsidR="003A7C28" w:rsidDel="00104482">
          <w:delText xml:space="preserve">could </w:delText>
        </w:r>
      </w:del>
      <w:ins w:id="193" w:author="Gaddis, Monica" w:date="2020-12-04T17:13:00Z">
        <w:r w:rsidR="00104482">
          <w:t xml:space="preserve">can </w:t>
        </w:r>
      </w:ins>
      <w:r w:rsidR="003A7C28">
        <w:t xml:space="preserve">take the similarities and differences of </w:t>
      </w:r>
      <w:proofErr w:type="spellStart"/>
      <w:r w:rsidR="003A7C28">
        <w:t>indivdual</w:t>
      </w:r>
      <w:proofErr w:type="spellEnd"/>
      <w:r w:rsidR="003A7C28">
        <w:t xml:space="preserve"> counties into account using U.S. Census information (counties with </w:t>
      </w:r>
      <w:proofErr w:type="gramStart"/>
      <w:r w:rsidR="003A7C28">
        <w:t>very low</w:t>
      </w:r>
      <w:proofErr w:type="gramEnd"/>
      <w:r w:rsidR="003A7C28">
        <w:t xml:space="preserve"> population densities should have similar dynamics, for example).</w:t>
      </w:r>
    </w:p>
    <w:p w14:paraId="366B29BB" w14:textId="77777777" w:rsidR="00424362" w:rsidRDefault="00424362" w:rsidP="00424362">
      <w:pPr>
        <w:pStyle w:val="BodyText"/>
        <w:spacing w:after="0" w:line="480" w:lineRule="auto"/>
        <w:contextualSpacing/>
      </w:pPr>
    </w:p>
    <w:p w14:paraId="00CE87CB" w14:textId="77777777" w:rsidR="00424362" w:rsidRDefault="009E1125" w:rsidP="00424362">
      <w:pPr>
        <w:pStyle w:val="BodyText"/>
        <w:spacing w:after="0" w:line="480" w:lineRule="auto"/>
        <w:contextualSpacing/>
      </w:pPr>
      <w:ins w:id="194" w:author="Gaddis, Monica" w:date="2020-12-04T17:16:00Z">
        <w:r>
          <w:t>Additionally, wh</w:t>
        </w:r>
      </w:ins>
      <w:ins w:id="195" w:author="Gaddis, Monica" w:date="2020-12-04T17:17:00Z">
        <w:r>
          <w:t>en</w:t>
        </w:r>
      </w:ins>
      <w:ins w:id="196" w:author="Gaddis, Monica" w:date="2020-12-04T17:16:00Z">
        <w:r>
          <w:t xml:space="preserve"> </w:t>
        </w:r>
      </w:ins>
      <w:ins w:id="197" w:author="Gaddis, Monica" w:date="2020-12-04T17:17:00Z">
        <w:r>
          <w:t>considering</w:t>
        </w:r>
      </w:ins>
      <w:ins w:id="198" w:author="Gaddis, Monica" w:date="2020-12-04T17:16:00Z">
        <w:r>
          <w:t xml:space="preserve"> heterogeneity of public health directives, </w:t>
        </w:r>
      </w:ins>
      <w:ins w:id="199" w:author="Gaddis, Monica" w:date="2020-12-04T17:18:00Z">
        <w:r>
          <w:t>different</w:t>
        </w:r>
      </w:ins>
      <w:ins w:id="200" w:author="Gaddis, Monica" w:date="2020-12-04T17:16:00Z">
        <w:r>
          <w:t xml:space="preserve"> </w:t>
        </w:r>
      </w:ins>
      <w:ins w:id="201" w:author="Gaddis, Monica" w:date="2020-12-04T17:18:00Z">
        <w:r>
          <w:t xml:space="preserve">approached can be considered as a covariate for modeling. </w:t>
        </w:r>
      </w:ins>
      <w:del w:id="202" w:author="Gaddis, Monica" w:date="2020-12-04T17:19:00Z">
        <w:r w:rsidR="003A7C28" w:rsidDel="009E1125">
          <w:delText>If you have information about when a government shutdown in a county starts or ends, that is an additional covariate that you can use for prediction.</w:delText>
        </w:r>
      </w:del>
    </w:p>
    <w:p w14:paraId="482CB93C" w14:textId="77777777" w:rsidR="00424362" w:rsidRDefault="00424362" w:rsidP="00424362">
      <w:pPr>
        <w:pStyle w:val="BodyText"/>
        <w:spacing w:after="0" w:line="480" w:lineRule="auto"/>
        <w:contextualSpacing/>
      </w:pPr>
    </w:p>
    <w:p w14:paraId="4CA115F4" w14:textId="77777777" w:rsidR="00424362" w:rsidRDefault="003A7C28" w:rsidP="00424362">
      <w:pPr>
        <w:pStyle w:val="Heading3"/>
        <w:spacing w:line="480" w:lineRule="auto"/>
        <w:contextualSpacing/>
        <w:rPr>
          <w:rFonts w:asciiTheme="minorHAnsi" w:hAnsiTheme="minorHAnsi"/>
          <w:sz w:val="24"/>
          <w:szCs w:val="24"/>
        </w:rPr>
      </w:pPr>
      <w:bookmarkStart w:id="203" w:name="the-iowa-state-model"/>
      <w:r w:rsidRPr="00E52D4A">
        <w:rPr>
          <w:rFonts w:asciiTheme="minorHAnsi" w:hAnsiTheme="minorHAnsi"/>
          <w:color w:val="auto"/>
          <w:sz w:val="24"/>
          <w:szCs w:val="24"/>
          <w:rPrChange w:id="204" w:author="Gaddis, Monica" w:date="2020-12-04T17:50:00Z">
            <w:rPr/>
          </w:rPrChange>
        </w:rPr>
        <w:lastRenderedPageBreak/>
        <w:t>The Iowa State model</w:t>
      </w:r>
      <w:bookmarkEnd w:id="203"/>
    </w:p>
    <w:p w14:paraId="76CB0584" w14:textId="77777777" w:rsidR="00424362" w:rsidRDefault="00424362" w:rsidP="00424362">
      <w:pPr>
        <w:pStyle w:val="Heading3"/>
        <w:spacing w:line="480" w:lineRule="auto"/>
        <w:contextualSpacing/>
        <w:rPr>
          <w:rFonts w:asciiTheme="minorHAnsi" w:hAnsiTheme="minorHAnsi"/>
          <w:sz w:val="24"/>
          <w:szCs w:val="24"/>
        </w:rPr>
      </w:pPr>
    </w:p>
    <w:p w14:paraId="221B0372" w14:textId="77777777" w:rsidR="00424362" w:rsidRDefault="003A7C28" w:rsidP="00424362">
      <w:pPr>
        <w:pStyle w:val="FirstParagraph"/>
        <w:spacing w:after="0" w:line="480" w:lineRule="auto"/>
        <w:contextualSpacing/>
      </w:pPr>
      <w:r>
        <w:t xml:space="preserve">There are many prediction models available. </w:t>
      </w:r>
      <w:del w:id="205" w:author="Gaddis, Monica" w:date="2020-12-04T17:19:00Z">
        <w:r w:rsidDel="009E1125">
          <w:delText>Here is</w:delText>
        </w:r>
      </w:del>
      <w:ins w:id="206" w:author="Gaddis, Monica" w:date="2020-12-04T17:19:00Z">
        <w:r w:rsidR="009E1125">
          <w:t>A</w:t>
        </w:r>
      </w:ins>
      <w:r>
        <w:t xml:space="preserve"> </w:t>
      </w:r>
      <w:del w:id="207" w:author="Gaddis, Monica" w:date="2020-12-04T17:19:00Z">
        <w:r w:rsidDel="009E1125">
          <w:delText xml:space="preserve">a </w:delText>
        </w:r>
      </w:del>
      <w:proofErr w:type="gramStart"/>
      <w:r>
        <w:t>brief summary</w:t>
      </w:r>
      <w:proofErr w:type="gramEnd"/>
      <w:r>
        <w:t xml:space="preserve"> of the model developed at Iowa State (Wang et al. 2020)</w:t>
      </w:r>
      <w:ins w:id="208" w:author="Gaddis, Monica" w:date="2020-12-04T17:19:00Z">
        <w:r w:rsidR="009E1125">
          <w:t xml:space="preserve"> is explained below and in Table 1. </w:t>
        </w:r>
      </w:ins>
      <w:del w:id="209" w:author="Gaddis, Monica" w:date="2020-12-04T17:19:00Z">
        <w:r w:rsidDel="009E1125">
          <w:delText>.</w:delText>
        </w:r>
      </w:del>
    </w:p>
    <w:p w14:paraId="659F872C" w14:textId="77777777" w:rsidR="00424362" w:rsidRDefault="00424362" w:rsidP="00424362">
      <w:pPr>
        <w:pStyle w:val="FirstParagraph"/>
        <w:spacing w:after="0" w:line="480" w:lineRule="auto"/>
        <w:contextualSpacing/>
      </w:pPr>
    </w:p>
    <w:p w14:paraId="28EE31C8" w14:textId="77777777" w:rsidR="00424362" w:rsidRDefault="003A7C28" w:rsidP="00424362">
      <w:pPr>
        <w:pStyle w:val="BodyText"/>
        <w:spacing w:after="0" w:line="480" w:lineRule="auto"/>
        <w:contextualSpacing/>
      </w:pPr>
      <w:r>
        <w:t>The Iowa State model has the three basic compartments, S for susceptible, I for infected, and R for recovered (</w:t>
      </w:r>
      <w:del w:id="210" w:author="Gaddis, Monica" w:date="2020-12-04T17:20:00Z">
        <w:r w:rsidDel="009E1125">
          <w:delText>the paper</w:delText>
        </w:r>
      </w:del>
      <w:ins w:id="211" w:author="Gaddis, Monica" w:date="2020-12-04T17:20:00Z">
        <w:r w:rsidR="009E1125">
          <w:t>Wang et al</w:t>
        </w:r>
      </w:ins>
      <w:r>
        <w:t xml:space="preserve"> uses </w:t>
      </w:r>
      <w:ins w:id="212" w:author="Gaddis, Monica" w:date="2020-12-04T17:20:00Z">
        <w:r w:rsidR="009E1125">
          <w:t>“</w:t>
        </w:r>
      </w:ins>
      <w:r>
        <w:t>removed</w:t>
      </w:r>
      <w:ins w:id="213" w:author="Gaddis, Monica" w:date="2020-12-04T17:20:00Z">
        <w:r w:rsidR="009E1125">
          <w:t>”</w:t>
        </w:r>
      </w:ins>
      <w:r>
        <w:t xml:space="preserve"> instead of </w:t>
      </w:r>
      <w:ins w:id="214" w:author="Gaddis, Monica" w:date="2020-12-04T17:20:00Z">
        <w:r w:rsidR="009E1125">
          <w:t>“</w:t>
        </w:r>
      </w:ins>
      <w:r>
        <w:t>recovered</w:t>
      </w:r>
      <w:ins w:id="215" w:author="Gaddis, Monica" w:date="2020-12-04T17:20:00Z">
        <w:r w:rsidR="009E1125">
          <w:t>”</w:t>
        </w:r>
      </w:ins>
      <w:r>
        <w:t xml:space="preserve">), plus a compartment D for deaths. The model predicts the rate of movement between these </w:t>
      </w:r>
      <w:proofErr w:type="spellStart"/>
      <w:r>
        <w:t>compartemts</w:t>
      </w:r>
      <w:proofErr w:type="spellEnd"/>
      <w:r>
        <w:t xml:space="preserve"> individually for each county.</w:t>
      </w:r>
    </w:p>
    <w:p w14:paraId="34118451" w14:textId="77777777" w:rsidR="00424362" w:rsidRDefault="00424362" w:rsidP="00424362">
      <w:pPr>
        <w:pStyle w:val="BodyText"/>
        <w:spacing w:after="0" w:line="480" w:lineRule="auto"/>
        <w:contextualSpacing/>
      </w:pPr>
    </w:p>
    <w:p w14:paraId="5AC9392D" w14:textId="77777777" w:rsidR="00424362" w:rsidRDefault="003A7C28" w:rsidP="00424362">
      <w:pPr>
        <w:pStyle w:val="BodyText"/>
        <w:spacing w:after="0" w:line="480" w:lineRule="auto"/>
        <w:contextualSpacing/>
      </w:pPr>
      <w:r>
        <w:t xml:space="preserve">The model </w:t>
      </w:r>
      <w:del w:id="216" w:author="Gaddis, Monica" w:date="2020-12-04T17:21:00Z">
        <w:r w:rsidDel="009E1125">
          <w:delText xml:space="preserve">used </w:delText>
        </w:r>
      </w:del>
      <w:ins w:id="217" w:author="Gaddis, Monica" w:date="2020-12-04T17:21:00Z">
        <w:r w:rsidR="009E1125">
          <w:t xml:space="preserve">uses </w:t>
        </w:r>
      </w:ins>
      <w:r>
        <w:t>a broad range of covariates (Table 1). The latitude and longitude allowed for counties that are close geographically to have similar infection patterns.</w:t>
      </w:r>
    </w:p>
    <w:p w14:paraId="1F0DEF65" w14:textId="77777777" w:rsidR="00424362" w:rsidRDefault="00424362" w:rsidP="00424362">
      <w:pPr>
        <w:pStyle w:val="BodyText"/>
        <w:spacing w:after="0" w:line="480" w:lineRule="auto"/>
        <w:contextualSpacing/>
      </w:pPr>
    </w:p>
    <w:p w14:paraId="3012738F" w14:textId="77777777" w:rsidR="00424362" w:rsidRDefault="00424362" w:rsidP="00424362">
      <w:pPr>
        <w:pStyle w:val="BodyText"/>
        <w:spacing w:after="0" w:line="480" w:lineRule="auto"/>
      </w:pPr>
    </w:p>
    <w:p w14:paraId="74A5B29B" w14:textId="77777777" w:rsidR="00424362" w:rsidRDefault="00424362" w:rsidP="00424362">
      <w:pPr>
        <w:pStyle w:val="BodyText"/>
        <w:spacing w:after="0" w:line="480" w:lineRule="auto"/>
      </w:pPr>
    </w:p>
    <w:p w14:paraId="4EBCF1DE" w14:textId="77777777" w:rsidR="00424362" w:rsidRDefault="003A7C28" w:rsidP="00424362">
      <w:pPr>
        <w:pStyle w:val="BodyText"/>
        <w:spacing w:after="0" w:line="480" w:lineRule="auto"/>
      </w:pPr>
      <w:r>
        <w:t>Table 1. Covariates in the Iowa State model</w:t>
      </w:r>
    </w:p>
    <w:p w14:paraId="13C1D800" w14:textId="77777777" w:rsidR="00424362" w:rsidRDefault="00424362" w:rsidP="00424362">
      <w:pPr>
        <w:pStyle w:val="BodyText"/>
        <w:spacing w:after="0" w:line="480" w:lineRule="auto"/>
      </w:pPr>
    </w:p>
    <w:p w14:paraId="01889DEE" w14:textId="77777777" w:rsidR="00424362" w:rsidRDefault="003A7C28" w:rsidP="00424362">
      <w:pPr>
        <w:pStyle w:val="Compact"/>
        <w:numPr>
          <w:ilvl w:val="0"/>
          <w:numId w:val="2"/>
        </w:numPr>
        <w:spacing w:after="0" w:line="480" w:lineRule="auto"/>
      </w:pPr>
      <w:r>
        <w:t>Government declarations</w:t>
      </w:r>
    </w:p>
    <w:p w14:paraId="0E883CDD" w14:textId="77777777" w:rsidR="00424362" w:rsidRDefault="00424362" w:rsidP="00424362">
      <w:pPr>
        <w:pStyle w:val="Compact"/>
        <w:numPr>
          <w:ilvl w:val="0"/>
          <w:numId w:val="2"/>
        </w:numPr>
        <w:spacing w:after="0" w:line="480" w:lineRule="auto"/>
      </w:pPr>
    </w:p>
    <w:p w14:paraId="06F0963A" w14:textId="77777777" w:rsidR="00424362" w:rsidRDefault="003A7C28" w:rsidP="00424362">
      <w:pPr>
        <w:pStyle w:val="Compact"/>
        <w:numPr>
          <w:ilvl w:val="0"/>
          <w:numId w:val="2"/>
        </w:numPr>
        <w:spacing w:after="0" w:line="480" w:lineRule="auto"/>
      </w:pPr>
      <w:r>
        <w:t>Emergency declarations</w:t>
      </w:r>
    </w:p>
    <w:p w14:paraId="1B939AFE" w14:textId="77777777" w:rsidR="00424362" w:rsidRDefault="00424362" w:rsidP="00424362">
      <w:pPr>
        <w:pStyle w:val="Compact"/>
        <w:numPr>
          <w:ilvl w:val="0"/>
          <w:numId w:val="2"/>
        </w:numPr>
        <w:spacing w:after="0" w:line="480" w:lineRule="auto"/>
      </w:pPr>
    </w:p>
    <w:p w14:paraId="20839227" w14:textId="77777777" w:rsidR="00424362" w:rsidRDefault="003A7C28" w:rsidP="00424362">
      <w:pPr>
        <w:pStyle w:val="Compact"/>
        <w:numPr>
          <w:ilvl w:val="0"/>
          <w:numId w:val="2"/>
        </w:numPr>
        <w:spacing w:after="0" w:line="480" w:lineRule="auto"/>
      </w:pPr>
      <w:r>
        <w:lastRenderedPageBreak/>
        <w:t>School closures</w:t>
      </w:r>
    </w:p>
    <w:p w14:paraId="08ADB84D" w14:textId="77777777" w:rsidR="00424362" w:rsidRDefault="00424362" w:rsidP="00424362">
      <w:pPr>
        <w:pStyle w:val="Compact"/>
        <w:numPr>
          <w:ilvl w:val="0"/>
          <w:numId w:val="2"/>
        </w:numPr>
        <w:spacing w:after="0" w:line="480" w:lineRule="auto"/>
      </w:pPr>
    </w:p>
    <w:p w14:paraId="0FD33E54" w14:textId="77777777" w:rsidR="00424362" w:rsidRDefault="003A7C28" w:rsidP="00424362">
      <w:pPr>
        <w:pStyle w:val="Compact"/>
        <w:numPr>
          <w:ilvl w:val="0"/>
          <w:numId w:val="2"/>
        </w:numPr>
        <w:spacing w:after="0" w:line="480" w:lineRule="auto"/>
      </w:pPr>
      <w:r>
        <w:t>Bans on large gatherings</w:t>
      </w:r>
    </w:p>
    <w:p w14:paraId="0B841407" w14:textId="77777777" w:rsidR="00424362" w:rsidRDefault="00424362" w:rsidP="00424362">
      <w:pPr>
        <w:pStyle w:val="Compact"/>
        <w:numPr>
          <w:ilvl w:val="0"/>
          <w:numId w:val="2"/>
        </w:numPr>
        <w:spacing w:after="0" w:line="480" w:lineRule="auto"/>
      </w:pPr>
    </w:p>
    <w:p w14:paraId="48E81CA9" w14:textId="77777777" w:rsidR="00424362" w:rsidRDefault="003A7C28" w:rsidP="00424362">
      <w:pPr>
        <w:pStyle w:val="Compact"/>
        <w:numPr>
          <w:ilvl w:val="0"/>
          <w:numId w:val="2"/>
        </w:numPr>
        <w:spacing w:after="0" w:line="480" w:lineRule="auto"/>
      </w:pPr>
      <w:r>
        <w:t>Limits on bars, restaurants, etc.</w:t>
      </w:r>
    </w:p>
    <w:p w14:paraId="650110E8" w14:textId="77777777" w:rsidR="00424362" w:rsidRDefault="00424362" w:rsidP="00424362">
      <w:pPr>
        <w:pStyle w:val="Compact"/>
        <w:numPr>
          <w:ilvl w:val="0"/>
          <w:numId w:val="2"/>
        </w:numPr>
        <w:spacing w:after="0" w:line="480" w:lineRule="auto"/>
      </w:pPr>
    </w:p>
    <w:p w14:paraId="572E3CBD" w14:textId="77777777" w:rsidR="00424362" w:rsidRDefault="003A7C28" w:rsidP="00424362">
      <w:pPr>
        <w:pStyle w:val="Compact"/>
        <w:numPr>
          <w:ilvl w:val="0"/>
          <w:numId w:val="2"/>
        </w:numPr>
        <w:spacing w:after="0" w:line="480" w:lineRule="auto"/>
      </w:pPr>
      <w:r>
        <w:t>Travel restrictions</w:t>
      </w:r>
    </w:p>
    <w:p w14:paraId="74F26F3E" w14:textId="77777777" w:rsidR="00424362" w:rsidRDefault="00424362" w:rsidP="00424362">
      <w:pPr>
        <w:pStyle w:val="Compact"/>
        <w:numPr>
          <w:ilvl w:val="0"/>
          <w:numId w:val="2"/>
        </w:numPr>
        <w:spacing w:after="0" w:line="480" w:lineRule="auto"/>
      </w:pPr>
    </w:p>
    <w:p w14:paraId="71DBE712" w14:textId="77777777" w:rsidR="00424362" w:rsidRDefault="003A7C28" w:rsidP="00424362">
      <w:pPr>
        <w:pStyle w:val="Compact"/>
        <w:numPr>
          <w:ilvl w:val="0"/>
          <w:numId w:val="2"/>
        </w:numPr>
        <w:spacing w:after="0" w:line="480" w:lineRule="auto"/>
      </w:pPr>
      <w:r>
        <w:t>Stay-at-home orders</w:t>
      </w:r>
    </w:p>
    <w:p w14:paraId="13A28AFF" w14:textId="77777777" w:rsidR="00424362" w:rsidRDefault="00424362" w:rsidP="00424362">
      <w:pPr>
        <w:pStyle w:val="Compact"/>
        <w:numPr>
          <w:ilvl w:val="0"/>
          <w:numId w:val="2"/>
        </w:numPr>
        <w:spacing w:after="0" w:line="480" w:lineRule="auto"/>
      </w:pPr>
    </w:p>
    <w:p w14:paraId="583DC02B" w14:textId="77777777" w:rsidR="00424362" w:rsidRDefault="003A7C28" w:rsidP="00424362">
      <w:pPr>
        <w:pStyle w:val="Compact"/>
        <w:numPr>
          <w:ilvl w:val="0"/>
          <w:numId w:val="2"/>
        </w:numPr>
        <w:spacing w:after="0" w:line="480" w:lineRule="auto"/>
      </w:pPr>
      <w:r>
        <w:t>County demographics</w:t>
      </w:r>
    </w:p>
    <w:p w14:paraId="5DBB1AA6" w14:textId="77777777" w:rsidR="00424362" w:rsidRDefault="00424362" w:rsidP="00424362">
      <w:pPr>
        <w:pStyle w:val="Compact"/>
        <w:numPr>
          <w:ilvl w:val="0"/>
          <w:numId w:val="2"/>
        </w:numPr>
        <w:spacing w:after="0" w:line="480" w:lineRule="auto"/>
      </w:pPr>
    </w:p>
    <w:p w14:paraId="3AC85DBD" w14:textId="77777777" w:rsidR="00424362" w:rsidRDefault="003A7C28" w:rsidP="00424362">
      <w:pPr>
        <w:pStyle w:val="Compact"/>
        <w:numPr>
          <w:ilvl w:val="1"/>
          <w:numId w:val="3"/>
        </w:numPr>
        <w:spacing w:after="0" w:line="480" w:lineRule="auto"/>
      </w:pPr>
      <w:r>
        <w:t>Percent African American</w:t>
      </w:r>
    </w:p>
    <w:p w14:paraId="6DFA2D1E" w14:textId="77777777" w:rsidR="00424362" w:rsidRDefault="00424362" w:rsidP="00424362">
      <w:pPr>
        <w:pStyle w:val="Compact"/>
        <w:numPr>
          <w:ilvl w:val="1"/>
          <w:numId w:val="3"/>
        </w:numPr>
        <w:spacing w:after="0" w:line="480" w:lineRule="auto"/>
      </w:pPr>
    </w:p>
    <w:p w14:paraId="27C86350" w14:textId="77777777" w:rsidR="00424362" w:rsidRDefault="003A7C28" w:rsidP="00424362">
      <w:pPr>
        <w:pStyle w:val="Compact"/>
        <w:numPr>
          <w:ilvl w:val="1"/>
          <w:numId w:val="3"/>
        </w:numPr>
        <w:spacing w:after="0" w:line="480" w:lineRule="auto"/>
      </w:pPr>
      <w:r>
        <w:t>Percent Hispanic or Latino</w:t>
      </w:r>
    </w:p>
    <w:p w14:paraId="31A1B76F" w14:textId="77777777" w:rsidR="00424362" w:rsidRDefault="00424362" w:rsidP="00424362">
      <w:pPr>
        <w:pStyle w:val="Compact"/>
        <w:numPr>
          <w:ilvl w:val="1"/>
          <w:numId w:val="3"/>
        </w:numPr>
        <w:spacing w:after="0" w:line="480" w:lineRule="auto"/>
      </w:pPr>
    </w:p>
    <w:p w14:paraId="43788DE3" w14:textId="77777777" w:rsidR="00424362" w:rsidRDefault="003A7C28" w:rsidP="00424362">
      <w:pPr>
        <w:pStyle w:val="Compact"/>
        <w:numPr>
          <w:ilvl w:val="1"/>
          <w:numId w:val="3"/>
        </w:numPr>
        <w:spacing w:after="0" w:line="480" w:lineRule="auto"/>
      </w:pPr>
      <w:r>
        <w:t xml:space="preserve">Percent aged </w:t>
      </w:r>
      <m:oMath>
        <m:r>
          <w:rPr>
            <w:rFonts w:ascii="Cambria Math" w:hAnsi="Cambria Math"/>
          </w:rPr>
          <m:t>≥</m:t>
        </m:r>
      </m:oMath>
      <w:r>
        <w:t xml:space="preserve"> 65 years</w:t>
      </w:r>
    </w:p>
    <w:p w14:paraId="2406E795" w14:textId="77777777" w:rsidR="00424362" w:rsidRDefault="00424362" w:rsidP="00424362">
      <w:pPr>
        <w:pStyle w:val="Compact"/>
        <w:numPr>
          <w:ilvl w:val="1"/>
          <w:numId w:val="3"/>
        </w:numPr>
        <w:spacing w:after="0" w:line="480" w:lineRule="auto"/>
      </w:pPr>
    </w:p>
    <w:p w14:paraId="4D324C44" w14:textId="77777777" w:rsidR="00424362" w:rsidRDefault="003A7C28" w:rsidP="00424362">
      <w:pPr>
        <w:pStyle w:val="Compact"/>
        <w:numPr>
          <w:ilvl w:val="1"/>
          <w:numId w:val="3"/>
        </w:numPr>
        <w:spacing w:after="0" w:line="480" w:lineRule="auto"/>
      </w:pPr>
      <w:r>
        <w:t>Male-to-female ratio</w:t>
      </w:r>
    </w:p>
    <w:p w14:paraId="37EEF2D5" w14:textId="77777777" w:rsidR="00424362" w:rsidRDefault="00424362" w:rsidP="00424362">
      <w:pPr>
        <w:pStyle w:val="Compact"/>
        <w:numPr>
          <w:ilvl w:val="1"/>
          <w:numId w:val="3"/>
        </w:numPr>
        <w:spacing w:after="0" w:line="480" w:lineRule="auto"/>
      </w:pPr>
    </w:p>
    <w:p w14:paraId="56EBB02B" w14:textId="77777777" w:rsidR="00424362" w:rsidRDefault="003A7C28" w:rsidP="00424362">
      <w:pPr>
        <w:pStyle w:val="Compact"/>
        <w:numPr>
          <w:ilvl w:val="1"/>
          <w:numId w:val="3"/>
        </w:numPr>
        <w:spacing w:after="0" w:line="480" w:lineRule="auto"/>
      </w:pPr>
      <w:r>
        <w:t>Population density</w:t>
      </w:r>
    </w:p>
    <w:p w14:paraId="64E69597" w14:textId="77777777" w:rsidR="00424362" w:rsidRDefault="00424362" w:rsidP="00424362">
      <w:pPr>
        <w:pStyle w:val="Compact"/>
        <w:numPr>
          <w:ilvl w:val="1"/>
          <w:numId w:val="3"/>
        </w:numPr>
        <w:spacing w:after="0" w:line="480" w:lineRule="auto"/>
      </w:pPr>
    </w:p>
    <w:p w14:paraId="10F50342" w14:textId="77777777" w:rsidR="00424362" w:rsidRDefault="003A7C28" w:rsidP="00424362">
      <w:pPr>
        <w:pStyle w:val="Compact"/>
        <w:numPr>
          <w:ilvl w:val="1"/>
          <w:numId w:val="3"/>
        </w:numPr>
        <w:spacing w:after="0" w:line="480" w:lineRule="auto"/>
      </w:pPr>
      <w:r>
        <w:lastRenderedPageBreak/>
        <w:t>Socio-economic status</w:t>
      </w:r>
    </w:p>
    <w:p w14:paraId="7D05B53E" w14:textId="77777777" w:rsidR="00424362" w:rsidRDefault="00424362" w:rsidP="00424362">
      <w:pPr>
        <w:pStyle w:val="Compact"/>
        <w:numPr>
          <w:ilvl w:val="1"/>
          <w:numId w:val="3"/>
        </w:numPr>
        <w:spacing w:after="0" w:line="480" w:lineRule="auto"/>
      </w:pPr>
    </w:p>
    <w:p w14:paraId="33DF2096" w14:textId="77777777" w:rsidR="00424362" w:rsidRDefault="003A7C28" w:rsidP="00424362">
      <w:pPr>
        <w:pStyle w:val="Compact"/>
        <w:numPr>
          <w:ilvl w:val="0"/>
          <w:numId w:val="2"/>
        </w:numPr>
        <w:spacing w:after="0" w:line="480" w:lineRule="auto"/>
      </w:pPr>
      <w:r>
        <w:t>Geographic features</w:t>
      </w:r>
    </w:p>
    <w:p w14:paraId="5F07013C" w14:textId="77777777" w:rsidR="00424362" w:rsidRDefault="00424362" w:rsidP="00424362">
      <w:pPr>
        <w:pStyle w:val="Compact"/>
        <w:numPr>
          <w:ilvl w:val="0"/>
          <w:numId w:val="2"/>
        </w:numPr>
        <w:spacing w:after="0" w:line="480" w:lineRule="auto"/>
      </w:pPr>
    </w:p>
    <w:p w14:paraId="536148B0" w14:textId="77777777" w:rsidR="00424362" w:rsidRDefault="003A7C28" w:rsidP="00424362">
      <w:pPr>
        <w:pStyle w:val="Compact"/>
        <w:numPr>
          <w:ilvl w:val="1"/>
          <w:numId w:val="4"/>
        </w:numPr>
        <w:spacing w:after="0" w:line="480" w:lineRule="auto"/>
      </w:pPr>
      <w:r>
        <w:t>Latitude</w:t>
      </w:r>
    </w:p>
    <w:p w14:paraId="2AC7426D" w14:textId="77777777" w:rsidR="00424362" w:rsidRDefault="00424362" w:rsidP="00424362">
      <w:pPr>
        <w:pStyle w:val="Compact"/>
        <w:numPr>
          <w:ilvl w:val="1"/>
          <w:numId w:val="4"/>
        </w:numPr>
        <w:spacing w:after="0" w:line="480" w:lineRule="auto"/>
      </w:pPr>
    </w:p>
    <w:p w14:paraId="70F89C79" w14:textId="77777777" w:rsidR="00424362" w:rsidRDefault="003A7C28" w:rsidP="00424362">
      <w:pPr>
        <w:pStyle w:val="Compact"/>
        <w:numPr>
          <w:ilvl w:val="1"/>
          <w:numId w:val="4"/>
        </w:numPr>
        <w:spacing w:after="0" w:line="480" w:lineRule="auto"/>
      </w:pPr>
      <w:r>
        <w:t>Longitude</w:t>
      </w:r>
    </w:p>
    <w:p w14:paraId="394C0B17" w14:textId="77777777" w:rsidR="00424362" w:rsidRDefault="00424362" w:rsidP="00424362">
      <w:pPr>
        <w:pStyle w:val="Compact"/>
        <w:numPr>
          <w:ilvl w:val="1"/>
          <w:numId w:val="4"/>
        </w:numPr>
        <w:spacing w:after="0" w:line="480" w:lineRule="auto"/>
      </w:pPr>
    </w:p>
    <w:p w14:paraId="4B0AD777" w14:textId="77777777" w:rsidR="00424362" w:rsidRDefault="003A7C28" w:rsidP="00424362">
      <w:pPr>
        <w:pStyle w:val="Compact"/>
        <w:numPr>
          <w:ilvl w:val="1"/>
          <w:numId w:val="4"/>
        </w:numPr>
        <w:spacing w:after="0" w:line="480" w:lineRule="auto"/>
      </w:pPr>
      <w:r>
        <w:t>Rural/urban classification</w:t>
      </w:r>
    </w:p>
    <w:p w14:paraId="355253BD" w14:textId="77777777" w:rsidR="00424362" w:rsidRDefault="00424362" w:rsidP="00424362">
      <w:pPr>
        <w:pStyle w:val="Compact"/>
        <w:numPr>
          <w:ilvl w:val="1"/>
          <w:numId w:val="4"/>
        </w:numPr>
        <w:spacing w:after="0" w:line="480" w:lineRule="auto"/>
      </w:pPr>
    </w:p>
    <w:p w14:paraId="573A0858" w14:textId="77777777" w:rsidR="00424362" w:rsidRDefault="003A7C28" w:rsidP="00424362">
      <w:pPr>
        <w:pStyle w:val="Compact"/>
        <w:numPr>
          <w:ilvl w:val="0"/>
          <w:numId w:val="2"/>
        </w:numPr>
        <w:spacing w:after="0" w:line="480" w:lineRule="auto"/>
      </w:pPr>
      <w:r>
        <w:t>County healthcare resources</w:t>
      </w:r>
    </w:p>
    <w:p w14:paraId="32634018" w14:textId="77777777" w:rsidR="00424362" w:rsidRDefault="00424362" w:rsidP="00424362">
      <w:pPr>
        <w:pStyle w:val="Compact"/>
        <w:numPr>
          <w:ilvl w:val="0"/>
          <w:numId w:val="2"/>
        </w:numPr>
        <w:spacing w:after="0" w:line="480" w:lineRule="auto"/>
      </w:pPr>
    </w:p>
    <w:p w14:paraId="66945D15" w14:textId="77777777" w:rsidR="00424362" w:rsidRDefault="003A7C28" w:rsidP="00424362">
      <w:pPr>
        <w:pStyle w:val="Compact"/>
        <w:numPr>
          <w:ilvl w:val="1"/>
          <w:numId w:val="5"/>
        </w:numPr>
        <w:spacing w:after="0" w:line="480" w:lineRule="auto"/>
      </w:pPr>
      <w:r>
        <w:t>Percent aged less than 65 years without health insurance</w:t>
      </w:r>
    </w:p>
    <w:p w14:paraId="249EA8AB" w14:textId="77777777" w:rsidR="00424362" w:rsidRDefault="00424362" w:rsidP="00424362">
      <w:pPr>
        <w:pStyle w:val="Compact"/>
        <w:numPr>
          <w:ilvl w:val="1"/>
          <w:numId w:val="5"/>
        </w:numPr>
        <w:spacing w:after="0" w:line="480" w:lineRule="auto"/>
      </w:pPr>
    </w:p>
    <w:p w14:paraId="5FFD8668" w14:textId="77777777" w:rsidR="00424362" w:rsidRDefault="003A7C28" w:rsidP="00424362">
      <w:pPr>
        <w:pStyle w:val="Compact"/>
        <w:numPr>
          <w:ilvl w:val="1"/>
          <w:numId w:val="5"/>
        </w:numPr>
        <w:spacing w:after="0" w:line="480" w:lineRule="auto"/>
      </w:pPr>
      <w:r>
        <w:t>Government health care expenditures per capita</w:t>
      </w:r>
    </w:p>
    <w:p w14:paraId="75B97AB0" w14:textId="77777777" w:rsidR="00424362" w:rsidRDefault="00424362" w:rsidP="00424362">
      <w:pPr>
        <w:pStyle w:val="Compact"/>
        <w:numPr>
          <w:ilvl w:val="1"/>
          <w:numId w:val="5"/>
        </w:numPr>
        <w:spacing w:after="0" w:line="480" w:lineRule="auto"/>
      </w:pPr>
    </w:p>
    <w:p w14:paraId="75BAFD3E" w14:textId="77777777" w:rsidR="00424362" w:rsidRDefault="003A7C28" w:rsidP="00424362">
      <w:pPr>
        <w:pStyle w:val="Compact"/>
        <w:numPr>
          <w:ilvl w:val="1"/>
          <w:numId w:val="5"/>
        </w:numPr>
        <w:spacing w:after="0" w:line="480" w:lineRule="auto"/>
      </w:pPr>
      <w:r>
        <w:t>Total hospital beds per 1,000 population</w:t>
      </w:r>
    </w:p>
    <w:p w14:paraId="67A4B895" w14:textId="77777777" w:rsidR="00424362" w:rsidRDefault="00424362" w:rsidP="00424362">
      <w:pPr>
        <w:pStyle w:val="Compact"/>
        <w:numPr>
          <w:ilvl w:val="1"/>
          <w:numId w:val="5"/>
        </w:numPr>
        <w:spacing w:after="0" w:line="480" w:lineRule="auto"/>
      </w:pPr>
    </w:p>
    <w:p w14:paraId="58BFB599" w14:textId="77777777" w:rsidR="00424362" w:rsidRDefault="003A7C28" w:rsidP="00424362">
      <w:pPr>
        <w:pStyle w:val="Heading3"/>
        <w:spacing w:line="480" w:lineRule="auto"/>
        <w:contextualSpacing/>
        <w:rPr>
          <w:rFonts w:asciiTheme="minorHAnsi" w:hAnsiTheme="minorHAnsi"/>
          <w:color w:val="auto"/>
          <w:sz w:val="24"/>
          <w:szCs w:val="24"/>
        </w:rPr>
      </w:pPr>
      <w:bookmarkStart w:id="218" w:name="Xab1099ddc904c23b2df4ee3d434293c2a4db43b"/>
      <w:r w:rsidRPr="00E52D4A">
        <w:rPr>
          <w:rFonts w:asciiTheme="minorHAnsi" w:hAnsiTheme="minorHAnsi"/>
          <w:color w:val="auto"/>
          <w:sz w:val="24"/>
          <w:szCs w:val="24"/>
          <w:rPrChange w:id="219" w:author="Gaddis, Monica" w:date="2020-12-04T17:50:00Z">
            <w:rPr/>
          </w:rPrChange>
        </w:rPr>
        <w:lastRenderedPageBreak/>
        <w:t>What to look for in a pandemic prediction model</w:t>
      </w:r>
      <w:bookmarkEnd w:id="218"/>
    </w:p>
    <w:p w14:paraId="354A15B4" w14:textId="77777777" w:rsidR="00424362" w:rsidRDefault="00424362" w:rsidP="00424362">
      <w:pPr>
        <w:pStyle w:val="Heading3"/>
        <w:spacing w:line="480" w:lineRule="auto"/>
        <w:contextualSpacing/>
        <w:rPr>
          <w:rFonts w:asciiTheme="minorHAnsi" w:hAnsiTheme="minorHAnsi"/>
          <w:color w:val="auto"/>
          <w:sz w:val="24"/>
          <w:szCs w:val="24"/>
        </w:rPr>
      </w:pPr>
    </w:p>
    <w:p w14:paraId="582743EF" w14:textId="77777777" w:rsidR="00424362" w:rsidRDefault="009E1125" w:rsidP="00424362">
      <w:pPr>
        <w:pStyle w:val="FirstParagraph"/>
        <w:spacing w:after="0" w:line="480" w:lineRule="auto"/>
        <w:contextualSpacing/>
      </w:pPr>
      <w:ins w:id="220" w:author="Gaddis, Monica" w:date="2020-12-04T17:22:00Z">
        <w:r>
          <w:t>While t</w:t>
        </w:r>
      </w:ins>
      <w:del w:id="221" w:author="Gaddis, Monica" w:date="2020-12-04T17:22:00Z">
        <w:r w:rsidR="003A7C28" w:rsidDel="009E1125">
          <w:delText>T</w:delText>
        </w:r>
      </w:del>
      <w:r w:rsidR="003A7C28">
        <w:t xml:space="preserve">he mathematics for the typical prediction model are difficult to follow, even for experienced researchers, </w:t>
      </w:r>
      <w:del w:id="222" w:author="Gaddis, Monica" w:date="2020-12-04T17:22:00Z">
        <w:r w:rsidR="003A7C28" w:rsidDel="009E1125">
          <w:delText xml:space="preserve">but </w:delText>
        </w:r>
      </w:del>
      <w:r w:rsidR="003A7C28">
        <w:t xml:space="preserve">there are some easily discerned features that </w:t>
      </w:r>
      <w:ins w:id="223" w:author="Gaddis, Monica" w:date="2020-12-04T17:22:00Z">
        <w:r>
          <w:t xml:space="preserve">should be included. </w:t>
        </w:r>
      </w:ins>
      <w:del w:id="224" w:author="Gaddis, Monica" w:date="2020-12-04T17:22:00Z">
        <w:r w:rsidR="003A7C28" w:rsidDel="009E1125">
          <w:delText>you can look for.</w:delText>
        </w:r>
      </w:del>
    </w:p>
    <w:p w14:paraId="762F719B" w14:textId="77777777" w:rsidR="00424362" w:rsidRDefault="00424362" w:rsidP="00424362">
      <w:pPr>
        <w:pStyle w:val="FirstParagraph"/>
        <w:spacing w:after="0" w:line="480" w:lineRule="auto"/>
        <w:contextualSpacing/>
      </w:pPr>
    </w:p>
    <w:p w14:paraId="2A8B5FA4" w14:textId="77777777" w:rsidR="00424362" w:rsidRDefault="003A7C28" w:rsidP="00424362">
      <w:pPr>
        <w:pStyle w:val="BodyText"/>
        <w:spacing w:after="0" w:line="480" w:lineRule="auto"/>
        <w:contextualSpacing/>
      </w:pPr>
      <w:r>
        <w:t>First, does the model use standard Epidemiological principles based on the SIR model or some variation? The current COVID-19 pandemic is novel in a quantitative sense. The size and scope of this pandemic have no precedent other than perhaps the Spanish flu outbreak in 1918. Nevertheless, the mechanisms of transmission should not differ qualitatively from other diseases. Models that have predicted those past disease outbreaks well should be expected to perform reasonably well with the current pandemic.</w:t>
      </w:r>
    </w:p>
    <w:p w14:paraId="152631A3" w14:textId="77777777" w:rsidR="00424362" w:rsidRDefault="00424362" w:rsidP="00424362">
      <w:pPr>
        <w:pStyle w:val="BodyText"/>
        <w:spacing w:after="0" w:line="480" w:lineRule="auto"/>
        <w:contextualSpacing/>
      </w:pPr>
    </w:p>
    <w:p w14:paraId="1246AE3C" w14:textId="77777777" w:rsidR="00424362" w:rsidRDefault="003A7C28" w:rsidP="00424362">
      <w:pPr>
        <w:pStyle w:val="BodyText"/>
        <w:spacing w:after="0" w:line="480" w:lineRule="auto"/>
        <w:contextualSpacing/>
      </w:pPr>
      <w:r>
        <w:t>Second, does the model include covariates that are expected to influence rates of transmission in the SIR model? A comprehensive set of covariates can account for the many sources of heterogeneity and will usually produce more precise and less biased predictions.</w:t>
      </w:r>
    </w:p>
    <w:p w14:paraId="754AE419" w14:textId="77777777" w:rsidR="00424362" w:rsidRDefault="00424362" w:rsidP="00424362">
      <w:pPr>
        <w:pStyle w:val="BodyText"/>
        <w:spacing w:after="0" w:line="480" w:lineRule="auto"/>
        <w:contextualSpacing/>
      </w:pPr>
    </w:p>
    <w:p w14:paraId="697CAB96" w14:textId="77777777" w:rsidR="00424362" w:rsidRDefault="003A7C28" w:rsidP="00424362">
      <w:pPr>
        <w:pStyle w:val="BodyText"/>
        <w:spacing w:after="0" w:line="480" w:lineRule="auto"/>
        <w:contextualSpacing/>
      </w:pPr>
      <w:r>
        <w:t xml:space="preserve">Third, does the model account for changes over time? A </w:t>
      </w:r>
      <w:proofErr w:type="spellStart"/>
      <w:r>
        <w:t>synamic</w:t>
      </w:r>
      <w:proofErr w:type="spellEnd"/>
      <w:r>
        <w:t xml:space="preserve"> model can capture changes that otherwise might be difficult to measure</w:t>
      </w:r>
      <w:ins w:id="225" w:author="Gaddis, Monica" w:date="2020-12-04T17:23:00Z">
        <w:r w:rsidR="009E1125">
          <w:t>;</w:t>
        </w:r>
      </w:ins>
      <w:del w:id="226" w:author="Gaddis, Monica" w:date="2020-12-04T17:23:00Z">
        <w:r w:rsidDel="009E1125">
          <w:delText>,</w:delText>
        </w:r>
      </w:del>
      <w:r>
        <w:t xml:space="preserve"> such as COVID fatigue.</w:t>
      </w:r>
    </w:p>
    <w:p w14:paraId="551D8186" w14:textId="77777777" w:rsidR="00424362" w:rsidRDefault="00424362" w:rsidP="00424362">
      <w:pPr>
        <w:pStyle w:val="BodyText"/>
        <w:spacing w:after="0" w:line="480" w:lineRule="auto"/>
        <w:contextualSpacing/>
      </w:pPr>
    </w:p>
    <w:p w14:paraId="71A68BBF" w14:textId="77777777" w:rsidR="00424362" w:rsidRDefault="003A7C28" w:rsidP="00424362">
      <w:pPr>
        <w:pStyle w:val="Heading3"/>
        <w:spacing w:line="480" w:lineRule="auto"/>
        <w:contextualSpacing/>
        <w:rPr>
          <w:rFonts w:asciiTheme="minorHAnsi" w:hAnsiTheme="minorHAnsi"/>
          <w:color w:val="auto"/>
          <w:sz w:val="24"/>
          <w:szCs w:val="24"/>
        </w:rPr>
      </w:pPr>
      <w:bookmarkStart w:id="227" w:name="summary"/>
      <w:r w:rsidRPr="00E52D4A">
        <w:rPr>
          <w:rFonts w:asciiTheme="minorHAnsi" w:hAnsiTheme="minorHAnsi"/>
          <w:color w:val="auto"/>
          <w:sz w:val="24"/>
          <w:szCs w:val="24"/>
          <w:rPrChange w:id="228" w:author="Gaddis, Monica" w:date="2020-12-04T17:53:00Z">
            <w:rPr/>
          </w:rPrChange>
        </w:rPr>
        <w:lastRenderedPageBreak/>
        <w:t>Summary</w:t>
      </w:r>
      <w:bookmarkEnd w:id="227"/>
    </w:p>
    <w:p w14:paraId="67FEE7FD" w14:textId="77777777" w:rsidR="00424362" w:rsidRDefault="00424362" w:rsidP="00424362">
      <w:pPr>
        <w:pStyle w:val="Heading3"/>
        <w:spacing w:line="480" w:lineRule="auto"/>
        <w:contextualSpacing/>
        <w:rPr>
          <w:rFonts w:asciiTheme="minorHAnsi" w:hAnsiTheme="minorHAnsi"/>
          <w:color w:val="auto"/>
          <w:sz w:val="24"/>
          <w:szCs w:val="24"/>
        </w:rPr>
      </w:pPr>
    </w:p>
    <w:p w14:paraId="14179AE5" w14:textId="77777777" w:rsidR="00424362" w:rsidRDefault="003A7C28" w:rsidP="00424362">
      <w:pPr>
        <w:pStyle w:val="FirstParagraph"/>
        <w:spacing w:after="0" w:line="480" w:lineRule="auto"/>
        <w:contextualSpacing/>
      </w:pPr>
      <w:r>
        <w:t xml:space="preserve">Prediction is a perilous process. </w:t>
      </w:r>
      <w:del w:id="229" w:author="Gaddis, Monica" w:date="2020-12-04T17:24:00Z">
        <w:r w:rsidDel="009E1125">
          <w:delText xml:space="preserve">Ask any pollster after the 2020 election results came in. </w:delText>
        </w:r>
      </w:del>
      <w:r>
        <w:t xml:space="preserve">There is, however, great value in attempting to predict future cases and future deaths from an infectious disease like COVID-19. </w:t>
      </w:r>
      <w:del w:id="230" w:author="Gaddis, Monica" w:date="2020-12-04T17:25:00Z">
        <w:r w:rsidDel="004A685E">
          <w:delText xml:space="preserve">IF </w:delText>
        </w:r>
      </w:del>
      <w:ins w:id="231" w:author="Gaddis, Monica" w:date="2020-12-04T17:25:00Z">
        <w:r w:rsidR="004A685E">
          <w:t xml:space="preserve">If </w:t>
        </w:r>
      </w:ins>
      <w:del w:id="232" w:author="Gaddis, Monica" w:date="2020-12-04T17:24:00Z">
        <w:r w:rsidDel="009E1125">
          <w:delText xml:space="preserve">you </w:delText>
        </w:r>
      </w:del>
      <w:ins w:id="233" w:author="Gaddis, Monica" w:date="2020-12-04T17:24:00Z">
        <w:r w:rsidR="009E1125">
          <w:t xml:space="preserve">one </w:t>
        </w:r>
      </w:ins>
      <w:r>
        <w:t>understand</w:t>
      </w:r>
      <w:ins w:id="234" w:author="Gaddis, Monica" w:date="2020-12-04T17:24:00Z">
        <w:r w:rsidR="009E1125">
          <w:t>s</w:t>
        </w:r>
      </w:ins>
      <w:r>
        <w:t xml:space="preserve"> how statistical models </w:t>
      </w:r>
      <w:ins w:id="235" w:author="Gaddis, Monica" w:date="2020-12-04T17:24:00Z">
        <w:r w:rsidR="004A685E">
          <w:t xml:space="preserve">work to </w:t>
        </w:r>
      </w:ins>
      <w:r>
        <w:t xml:space="preserve">make these predictions, </w:t>
      </w:r>
      <w:del w:id="236" w:author="Gaddis, Monica" w:date="2020-12-04T17:24:00Z">
        <w:r w:rsidDel="004A685E">
          <w:delText xml:space="preserve">you </w:delText>
        </w:r>
      </w:del>
      <w:ins w:id="237" w:author="Gaddis, Monica" w:date="2020-12-04T17:24:00Z">
        <w:r w:rsidR="004A685E">
          <w:t xml:space="preserve">one </w:t>
        </w:r>
      </w:ins>
      <w:r>
        <w:t xml:space="preserve">can assess the reliability of those estimates. </w:t>
      </w:r>
      <w:ins w:id="238" w:author="Gaddis, Monica" w:date="2020-12-04T17:25:00Z">
        <w:r w:rsidR="004A685E">
          <w:t>However, regardless of the complexity of the model</w:t>
        </w:r>
      </w:ins>
      <w:ins w:id="239" w:author="Gaddis, Monica" w:date="2020-12-04T17:26:00Z">
        <w:r w:rsidR="004A685E">
          <w:t xml:space="preserve"> and</w:t>
        </w:r>
      </w:ins>
      <w:ins w:id="240" w:author="Gaddis, Monica" w:date="2020-12-04T17:25:00Z">
        <w:r w:rsidR="004A685E">
          <w:t xml:space="preserve"> methods </w:t>
        </w:r>
      </w:ins>
      <w:ins w:id="241" w:author="Gaddis, Monica" w:date="2020-12-04T17:27:00Z">
        <w:r w:rsidR="004A685E">
          <w:t xml:space="preserve">used to build the model, </w:t>
        </w:r>
      </w:ins>
      <w:ins w:id="242" w:author="Gaddis, Monica" w:date="2020-12-04T17:25:00Z">
        <w:r w:rsidR="004A685E">
          <w:t xml:space="preserve">one should always </w:t>
        </w:r>
      </w:ins>
      <w:del w:id="243" w:author="Gaddis, Monica" w:date="2020-12-04T17:26:00Z">
        <w:r w:rsidDel="004A685E">
          <w:delText xml:space="preserve">You should </w:delText>
        </w:r>
      </w:del>
      <w:r>
        <w:t>be cautious about limitations produced by heterogeneity and the quality of the data underlying these models. Nevertheless, the basic SIR model and extensions have been used to predict past epidemics, especially influenza, whose yearly appearances provide a wealth of data. When done well, these models provide useful predictions for hospitals and public health agencies.</w:t>
      </w:r>
    </w:p>
    <w:p w14:paraId="3916CDD8" w14:textId="77777777" w:rsidR="00424362" w:rsidRDefault="00424362" w:rsidP="00424362">
      <w:pPr>
        <w:pStyle w:val="FirstParagraph"/>
        <w:spacing w:after="0" w:line="480" w:lineRule="auto"/>
        <w:contextualSpacing/>
      </w:pPr>
    </w:p>
    <w:p w14:paraId="584FDD33" w14:textId="77777777" w:rsidR="00424362" w:rsidRDefault="003A7C28" w:rsidP="00424362">
      <w:pPr>
        <w:pStyle w:val="Heading3"/>
        <w:spacing w:line="480" w:lineRule="auto"/>
        <w:rPr>
          <w:rFonts w:asciiTheme="minorHAnsi" w:hAnsiTheme="minorHAnsi"/>
          <w:color w:val="auto"/>
          <w:sz w:val="24"/>
          <w:szCs w:val="24"/>
        </w:rPr>
      </w:pPr>
      <w:bookmarkStart w:id="244" w:name="references"/>
      <w:r w:rsidRPr="00E52D4A">
        <w:rPr>
          <w:rFonts w:asciiTheme="minorHAnsi" w:hAnsiTheme="minorHAnsi"/>
          <w:color w:val="auto"/>
          <w:sz w:val="24"/>
          <w:szCs w:val="24"/>
          <w:rPrChange w:id="245" w:author="Gaddis, Monica" w:date="2020-12-04T17:54:00Z">
            <w:rPr/>
          </w:rPrChange>
        </w:rPr>
        <w:t>References</w:t>
      </w:r>
      <w:bookmarkEnd w:id="244"/>
    </w:p>
    <w:p w14:paraId="3AE3B7C1" w14:textId="77777777" w:rsidR="00424362" w:rsidRDefault="00424362" w:rsidP="00424362">
      <w:pPr>
        <w:pStyle w:val="Heading3"/>
        <w:spacing w:line="480" w:lineRule="auto"/>
        <w:rPr>
          <w:rFonts w:asciiTheme="minorHAnsi" w:hAnsiTheme="minorHAnsi"/>
          <w:color w:val="auto"/>
          <w:sz w:val="24"/>
          <w:szCs w:val="24"/>
        </w:rPr>
      </w:pPr>
    </w:p>
    <w:p w14:paraId="65E143C0" w14:textId="77777777" w:rsidR="00424362" w:rsidRDefault="003A7C28" w:rsidP="00424362">
      <w:pPr>
        <w:pStyle w:val="FirstParagraph"/>
        <w:spacing w:after="0" w:line="480" w:lineRule="auto"/>
      </w:pPr>
      <w:r>
        <w:t>Note: These references are incomplete and not formatted properly just yet.</w:t>
      </w:r>
    </w:p>
    <w:p w14:paraId="4D0D2A40" w14:textId="77777777" w:rsidR="00424362" w:rsidRDefault="00424362" w:rsidP="00424362">
      <w:pPr>
        <w:pStyle w:val="FirstParagraph"/>
        <w:spacing w:after="0" w:line="480" w:lineRule="auto"/>
      </w:pPr>
    </w:p>
    <w:p w14:paraId="2706DFB6" w14:textId="77777777" w:rsidR="00424362" w:rsidRDefault="00935375" w:rsidP="00424362">
      <w:pPr>
        <w:pStyle w:val="BodyText"/>
        <w:spacing w:after="0" w:line="480" w:lineRule="auto"/>
      </w:pPr>
      <w:hyperlink r:id="rId16">
        <w:r w:rsidR="003A7C28">
          <w:rPr>
            <w:rStyle w:val="Hyperlink"/>
          </w:rPr>
          <w:t>https://www.ncbi.nlm.nih.gov/pmc/articles/PMC3935673/</w:t>
        </w:r>
      </w:hyperlink>
    </w:p>
    <w:p w14:paraId="0D1AA980" w14:textId="77777777" w:rsidR="00424362" w:rsidRDefault="00424362" w:rsidP="00424362">
      <w:pPr>
        <w:pStyle w:val="BodyText"/>
        <w:spacing w:after="0" w:line="480" w:lineRule="auto"/>
      </w:pPr>
    </w:p>
    <w:p w14:paraId="00F5674B" w14:textId="77777777" w:rsidR="00424362" w:rsidRDefault="00935375" w:rsidP="00424362">
      <w:pPr>
        <w:pStyle w:val="BodyText"/>
        <w:spacing w:after="0" w:line="480" w:lineRule="auto"/>
      </w:pPr>
      <w:hyperlink r:id="rId17">
        <w:r w:rsidR="003A7C28">
          <w:rPr>
            <w:rStyle w:val="Hyperlink"/>
          </w:rPr>
          <w:t>https://www.washingtonpost.com/graphics/2020/health/coronavirus-how-epidemics-spread-and-end/</w:t>
        </w:r>
      </w:hyperlink>
    </w:p>
    <w:p w14:paraId="52E55B95" w14:textId="77777777" w:rsidR="00424362" w:rsidRDefault="00424362" w:rsidP="00424362">
      <w:pPr>
        <w:pStyle w:val="BodyText"/>
        <w:spacing w:after="0" w:line="480" w:lineRule="auto"/>
      </w:pPr>
    </w:p>
    <w:p w14:paraId="585B4338" w14:textId="77777777" w:rsidR="00424362" w:rsidRDefault="00935375" w:rsidP="00424362">
      <w:pPr>
        <w:pStyle w:val="BodyText"/>
        <w:spacing w:after="0" w:line="480" w:lineRule="auto"/>
      </w:pPr>
      <w:hyperlink r:id="rId18">
        <w:r w:rsidR="003A7C28">
          <w:rPr>
            <w:rStyle w:val="Hyperlink"/>
          </w:rPr>
          <w:t>https://www.washingtonpost.com/graphics/2020/world/corona-simulator/</w:t>
        </w:r>
      </w:hyperlink>
    </w:p>
    <w:p w14:paraId="43F732ED" w14:textId="77777777" w:rsidR="00424362" w:rsidRDefault="00424362" w:rsidP="00424362">
      <w:pPr>
        <w:pStyle w:val="BodyText"/>
        <w:spacing w:after="0" w:line="480" w:lineRule="auto"/>
      </w:pPr>
    </w:p>
    <w:p w14:paraId="265C84AF" w14:textId="77777777" w:rsidR="00424362" w:rsidRDefault="00935375" w:rsidP="00424362">
      <w:pPr>
        <w:pStyle w:val="BodyText"/>
        <w:spacing w:after="0" w:line="480" w:lineRule="auto"/>
      </w:pPr>
      <w:hyperlink r:id="rId19">
        <w:r w:rsidR="003A7C28">
          <w:rPr>
            <w:rStyle w:val="Hyperlink"/>
          </w:rPr>
          <w:t>https://www.nature.com/articles/d41586-020-01003-6</w:t>
        </w:r>
      </w:hyperlink>
    </w:p>
    <w:p w14:paraId="7D699918" w14:textId="77777777" w:rsidR="00424362" w:rsidRDefault="00424362" w:rsidP="00424362">
      <w:pPr>
        <w:pStyle w:val="BodyText"/>
        <w:spacing w:after="0" w:line="480" w:lineRule="auto"/>
      </w:pPr>
    </w:p>
    <w:p w14:paraId="26FB3295" w14:textId="77777777" w:rsidR="00424362" w:rsidRDefault="00935375" w:rsidP="00424362">
      <w:pPr>
        <w:pStyle w:val="BodyText"/>
        <w:spacing w:after="0" w:line="480" w:lineRule="auto"/>
      </w:pPr>
      <w:hyperlink r:id="rId20">
        <w:r w:rsidR="003A7C28">
          <w:rPr>
            <w:rStyle w:val="Hyperlink"/>
          </w:rPr>
          <w:t>https://www.cebm.net/covid-19/when-will-it-be-over-an-introduction-to-viral-reproduction-numbers-r0-and-re/</w:t>
        </w:r>
      </w:hyperlink>
    </w:p>
    <w:p w14:paraId="5723163E" w14:textId="77777777" w:rsidR="00424362" w:rsidRDefault="00424362" w:rsidP="00424362">
      <w:pPr>
        <w:pStyle w:val="BodyText"/>
        <w:spacing w:after="0" w:line="480" w:lineRule="auto"/>
      </w:pPr>
    </w:p>
    <w:p w14:paraId="0AE8AC7F" w14:textId="77777777" w:rsidR="00424362" w:rsidRDefault="003A7C28" w:rsidP="00424362">
      <w:pPr>
        <w:pStyle w:val="Bibliography"/>
        <w:spacing w:after="0" w:line="480" w:lineRule="auto"/>
      </w:pPr>
      <w:bookmarkStart w:id="246" w:name="ref-wang2020"/>
      <w:bookmarkStart w:id="247" w:name="refs"/>
      <w:r>
        <w:t xml:space="preserve">Wang, Li, </w:t>
      </w:r>
      <w:proofErr w:type="spellStart"/>
      <w:r>
        <w:t>Guannan</w:t>
      </w:r>
      <w:proofErr w:type="spellEnd"/>
      <w:r>
        <w:t xml:space="preserve"> Wang, Lei Gao, Xinyi Li, Shan Yu, </w:t>
      </w:r>
      <w:proofErr w:type="spellStart"/>
      <w:r>
        <w:t>Myungjin</w:t>
      </w:r>
      <w:proofErr w:type="spellEnd"/>
      <w:r>
        <w:t xml:space="preserve"> Kim, </w:t>
      </w:r>
      <w:proofErr w:type="spellStart"/>
      <w:r>
        <w:t>Yueying</w:t>
      </w:r>
      <w:proofErr w:type="spellEnd"/>
      <w:r>
        <w:t xml:space="preserve"> Wang, and </w:t>
      </w:r>
      <w:proofErr w:type="spellStart"/>
      <w:r>
        <w:t>Zhiling</w:t>
      </w:r>
      <w:proofErr w:type="spellEnd"/>
      <w:r>
        <w:t xml:space="preserve"> Gu. 2020. “Spatiotemporal Dynamics, Nowcasting and Forecasting of Covid-19 in the United States.” </w:t>
      </w:r>
      <w:hyperlink r:id="rId21">
        <w:r>
          <w:rPr>
            <w:rStyle w:val="Hyperlink"/>
          </w:rPr>
          <w:t>http://arxiv.org/abs/2004.14103</w:t>
        </w:r>
      </w:hyperlink>
      <w:r>
        <w:t>.</w:t>
      </w:r>
      <w:bookmarkEnd w:id="246"/>
      <w:bookmarkEnd w:id="247"/>
    </w:p>
    <w:p w14:paraId="78193158" w14:textId="77777777" w:rsidR="00424362" w:rsidRDefault="00424362" w:rsidP="00424362">
      <w:pPr>
        <w:pStyle w:val="Bibliography"/>
        <w:spacing w:after="0" w:line="480" w:lineRule="auto"/>
      </w:pPr>
    </w:p>
    <w:p w14:paraId="00BF08D1" w14:textId="534A0C55" w:rsidR="007042A1" w:rsidRDefault="00854F86" w:rsidP="00424362">
      <w:pPr>
        <w:pStyle w:val="Bibliography"/>
        <w:spacing w:after="0" w:line="480" w:lineRule="auto"/>
      </w:pPr>
      <w:hyperlink r:id="rId22" w:history="1">
        <w:r w:rsidRPr="00927A4C">
          <w:rPr>
            <w:rStyle w:val="Hyperlink"/>
          </w:rPr>
          <w:t>https://www.ncbi.nlm.nih.gov/pmc/articles/PMC6002118/</w:t>
        </w:r>
      </w:hyperlink>
    </w:p>
    <w:p w14:paraId="0DEC8D36" w14:textId="5AC7F437" w:rsidR="00854F86" w:rsidRDefault="00854F86" w:rsidP="00854F86">
      <w:pPr>
        <w:pStyle w:val="Bibliography"/>
        <w:spacing w:after="0" w:line="480" w:lineRule="auto"/>
      </w:pPr>
    </w:p>
    <w:p w14:paraId="43F0CBEE" w14:textId="1C186C00" w:rsidR="00854F86" w:rsidRDefault="00854F86" w:rsidP="00854F86">
      <w:pPr>
        <w:pStyle w:val="Bibliography"/>
        <w:spacing w:after="0" w:line="480" w:lineRule="auto"/>
      </w:pPr>
      <w:hyperlink r:id="rId23" w:history="1">
        <w:r w:rsidRPr="00927A4C">
          <w:rPr>
            <w:rStyle w:val="Hyperlink"/>
          </w:rPr>
          <w:t>https://www.nature.com/articles/d41586-020-02009-w</w:t>
        </w:r>
      </w:hyperlink>
    </w:p>
    <w:p w14:paraId="55C63F4D" w14:textId="2A97A40F" w:rsidR="00854F86" w:rsidRDefault="00962D8D" w:rsidP="00854F86">
      <w:pPr>
        <w:pStyle w:val="Bibliography"/>
        <w:spacing w:after="0" w:line="480" w:lineRule="auto"/>
      </w:pPr>
      <w:r>
        <w:t xml:space="preserve">Michael Reuter. </w:t>
      </w:r>
      <w:proofErr w:type="spellStart"/>
      <w:r>
        <w:t>Twiter</w:t>
      </w:r>
      <w:proofErr w:type="spellEnd"/>
      <w:r>
        <w:t xml:space="preserve"> post, March 27, 2020. </w:t>
      </w:r>
      <w:r w:rsidRPr="00962D8D">
        <w:t>https://twitter.com/michaelreuter/status/1243641396394954755</w:t>
      </w:r>
    </w:p>
    <w:sectPr w:rsidR="00854F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ddis, Monica" w:date="2020-12-04T17:46:00Z" w:initials="GM">
    <w:p w14:paraId="044C6797" w14:textId="7479121E" w:rsidR="00E52D4A" w:rsidRDefault="00E52D4A">
      <w:pPr>
        <w:pStyle w:val="CommentText"/>
      </w:pPr>
      <w:r>
        <w:rPr>
          <w:rStyle w:val="CommentReference"/>
        </w:rPr>
        <w:annotationRef/>
      </w:r>
      <w:r>
        <w:t>Provide Key Words</w:t>
      </w:r>
    </w:p>
  </w:comment>
  <w:comment w:id="3" w:author="Gaddis, Monica" w:date="2020-12-04T15:44:00Z" w:initials="GM">
    <w:p w14:paraId="6E91710E" w14:textId="77777777" w:rsidR="00511540" w:rsidRDefault="00511540">
      <w:pPr>
        <w:pStyle w:val="CommentText"/>
      </w:pPr>
      <w:r>
        <w:rPr>
          <w:rStyle w:val="CommentReference"/>
        </w:rPr>
        <w:annotationRef/>
      </w:r>
      <w:r>
        <w:t>Define</w:t>
      </w:r>
    </w:p>
    <w:p w14:paraId="5CAB0BC3" w14:textId="77777777" w:rsidR="00511540" w:rsidRDefault="00511540">
      <w:pPr>
        <w:pStyle w:val="CommentText"/>
      </w:pPr>
      <w:r>
        <w:t>The rule is: any abbreviations must be defined followed by the abbreviations.</w:t>
      </w:r>
    </w:p>
    <w:p w14:paraId="28EF246A" w14:textId="77777777" w:rsidR="00511540" w:rsidRDefault="00511540">
      <w:pPr>
        <w:pStyle w:val="CommentText"/>
      </w:pPr>
      <w:r>
        <w:t>Example Monica Gaddis (MG) Once defined, then you can use the abbreviation.</w:t>
      </w:r>
    </w:p>
  </w:comment>
  <w:comment w:id="183" w:author="Gaddis, Monica" w:date="2020-12-04T17:11:00Z" w:initials="GM">
    <w:p w14:paraId="7954B18C" w14:textId="77777777" w:rsidR="00104482" w:rsidRDefault="00104482">
      <w:pPr>
        <w:pStyle w:val="CommentText"/>
      </w:pPr>
      <w:r>
        <w:rPr>
          <w:rStyle w:val="CommentReference"/>
        </w:rPr>
        <w:annotationRef/>
      </w:r>
      <w:r>
        <w:t>It is necessary to have more than one sentence per section. Can you expound on time?</w:t>
      </w:r>
    </w:p>
  </w:comment>
  <w:comment w:id="184" w:author="Gaddis, Monica" w:date="2020-12-04T17:13:00Z" w:initials="GM">
    <w:p w14:paraId="412C4D28" w14:textId="77777777" w:rsidR="00104482" w:rsidRDefault="00104482">
      <w:pPr>
        <w:pStyle w:val="CommentText"/>
      </w:pPr>
      <w:r>
        <w:rPr>
          <w:rStyle w:val="CommentReference"/>
        </w:rPr>
        <w:annotationRef/>
      </w:r>
      <w:r>
        <w:t>Also, you have addressed time in this way elsewhere. Maybe take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4C6797" w15:done="0"/>
  <w15:commentEx w15:paraId="28EF246A" w15:done="0"/>
  <w15:commentEx w15:paraId="7954B18C" w15:done="0"/>
  <w15:commentEx w15:paraId="412C4D28" w15:paraIdParent="7954B1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4C6797" w16cid:durableId="237DC66D"/>
  <w16cid:commentId w16cid:paraId="28EF246A" w16cid:durableId="237DC66E"/>
  <w16cid:commentId w16cid:paraId="7954B18C" w16cid:durableId="237DC66F"/>
  <w16cid:commentId w16cid:paraId="412C4D28" w16cid:durableId="237DC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FFEB5" w14:textId="77777777" w:rsidR="00935375" w:rsidRDefault="00935375">
      <w:pPr>
        <w:spacing w:after="0"/>
      </w:pPr>
      <w:r>
        <w:separator/>
      </w:r>
    </w:p>
  </w:endnote>
  <w:endnote w:type="continuationSeparator" w:id="0">
    <w:p w14:paraId="00563041" w14:textId="77777777" w:rsidR="00935375" w:rsidRDefault="00935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11C18" w14:textId="77777777" w:rsidR="00935375" w:rsidRDefault="00935375">
      <w:r>
        <w:separator/>
      </w:r>
    </w:p>
  </w:footnote>
  <w:footnote w:type="continuationSeparator" w:id="0">
    <w:p w14:paraId="15918BD5" w14:textId="77777777" w:rsidR="00935375" w:rsidRDefault="00935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F96AF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C28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ddis, Monica">
    <w15:presenceInfo w15:providerId="AD" w15:userId="S-1-5-21-2000478354-261478967-682003330-168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04482"/>
    <w:rsid w:val="00121493"/>
    <w:rsid w:val="00180D11"/>
    <w:rsid w:val="003A7C28"/>
    <w:rsid w:val="00424362"/>
    <w:rsid w:val="004365E5"/>
    <w:rsid w:val="004A685E"/>
    <w:rsid w:val="004E29B3"/>
    <w:rsid w:val="00511540"/>
    <w:rsid w:val="00590D07"/>
    <w:rsid w:val="005D266F"/>
    <w:rsid w:val="00641178"/>
    <w:rsid w:val="007042A1"/>
    <w:rsid w:val="00720728"/>
    <w:rsid w:val="00784D58"/>
    <w:rsid w:val="007C7963"/>
    <w:rsid w:val="00854E91"/>
    <w:rsid w:val="00854F86"/>
    <w:rsid w:val="00856401"/>
    <w:rsid w:val="00870F07"/>
    <w:rsid w:val="008D6863"/>
    <w:rsid w:val="00935375"/>
    <w:rsid w:val="00950C07"/>
    <w:rsid w:val="00962D8D"/>
    <w:rsid w:val="009D29C7"/>
    <w:rsid w:val="009E0EA0"/>
    <w:rsid w:val="009E1125"/>
    <w:rsid w:val="00A0132B"/>
    <w:rsid w:val="00AD7B50"/>
    <w:rsid w:val="00B0473C"/>
    <w:rsid w:val="00B86B75"/>
    <w:rsid w:val="00BC48D5"/>
    <w:rsid w:val="00C02F46"/>
    <w:rsid w:val="00C36279"/>
    <w:rsid w:val="00C76B9B"/>
    <w:rsid w:val="00CB0FEF"/>
    <w:rsid w:val="00CC6767"/>
    <w:rsid w:val="00DA1C91"/>
    <w:rsid w:val="00E315A3"/>
    <w:rsid w:val="00E52D4A"/>
    <w:rsid w:val="00F73D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B04C"/>
  <w15:docId w15:val="{B14857FA-3A3F-4E59-8EDF-73D1B802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02F46"/>
    <w:rPr>
      <w:sz w:val="16"/>
      <w:szCs w:val="16"/>
    </w:rPr>
  </w:style>
  <w:style w:type="paragraph" w:styleId="CommentText">
    <w:name w:val="annotation text"/>
    <w:basedOn w:val="Normal"/>
    <w:link w:val="CommentTextChar"/>
    <w:semiHidden/>
    <w:unhideWhenUsed/>
    <w:rsid w:val="00C02F46"/>
    <w:rPr>
      <w:sz w:val="20"/>
      <w:szCs w:val="20"/>
    </w:rPr>
  </w:style>
  <w:style w:type="character" w:customStyle="1" w:styleId="CommentTextChar">
    <w:name w:val="Comment Text Char"/>
    <w:basedOn w:val="DefaultParagraphFont"/>
    <w:link w:val="CommentText"/>
    <w:semiHidden/>
    <w:rsid w:val="00C02F46"/>
    <w:rPr>
      <w:sz w:val="20"/>
      <w:szCs w:val="20"/>
    </w:rPr>
  </w:style>
  <w:style w:type="paragraph" w:styleId="CommentSubject">
    <w:name w:val="annotation subject"/>
    <w:basedOn w:val="CommentText"/>
    <w:next w:val="CommentText"/>
    <w:link w:val="CommentSubjectChar"/>
    <w:semiHidden/>
    <w:unhideWhenUsed/>
    <w:rsid w:val="00C02F46"/>
    <w:rPr>
      <w:b/>
      <w:bCs/>
    </w:rPr>
  </w:style>
  <w:style w:type="character" w:customStyle="1" w:styleId="CommentSubjectChar">
    <w:name w:val="Comment Subject Char"/>
    <w:basedOn w:val="CommentTextChar"/>
    <w:link w:val="CommentSubject"/>
    <w:semiHidden/>
    <w:rsid w:val="00C02F46"/>
    <w:rPr>
      <w:b/>
      <w:bCs/>
      <w:sz w:val="20"/>
      <w:szCs w:val="20"/>
    </w:rPr>
  </w:style>
  <w:style w:type="paragraph" w:styleId="BalloonText">
    <w:name w:val="Balloon Text"/>
    <w:basedOn w:val="Normal"/>
    <w:link w:val="BalloonTextChar"/>
    <w:semiHidden/>
    <w:unhideWhenUsed/>
    <w:rsid w:val="00C02F4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02F46"/>
    <w:rPr>
      <w:rFonts w:ascii="Segoe UI" w:hAnsi="Segoe UI" w:cs="Segoe UI"/>
      <w:sz w:val="18"/>
      <w:szCs w:val="18"/>
    </w:rPr>
  </w:style>
  <w:style w:type="character" w:customStyle="1" w:styleId="ilfuvd">
    <w:name w:val="ilfuvd"/>
    <w:basedOn w:val="DefaultParagraphFont"/>
    <w:rsid w:val="00C76B9B"/>
  </w:style>
  <w:style w:type="paragraph" w:styleId="Revision">
    <w:name w:val="Revision"/>
    <w:hidden/>
    <w:semiHidden/>
    <w:rsid w:val="00104482"/>
    <w:pPr>
      <w:spacing w:after="0"/>
    </w:pPr>
  </w:style>
  <w:style w:type="character" w:styleId="UnresolvedMention">
    <w:name w:val="Unresolved Mention"/>
    <w:basedOn w:val="DefaultParagraphFont"/>
    <w:uiPriority w:val="99"/>
    <w:semiHidden/>
    <w:unhideWhenUsed/>
    <w:rsid w:val="0085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www.washingtonpost.com/graphics/2020/world/corona-simulat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rxiv.org/abs/2004.14103"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www.washingtonpost.com/graphics/2020/health/coronavirus-how-epidemics-spread-and-end/"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cbi.nlm.nih.gov/pmc/articles/PMC3935673/" TargetMode="External"/><Relationship Id="rId20" Type="http://schemas.openxmlformats.org/officeDocument/2006/relationships/hyperlink" Target="https://www.cebm.net/covid-19/when-will-it-be-over-an-introduction-to-viral-reproduction-numbers-r0-and-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nature.com/articles/d41586-020-02009-w" TargetMode="External"/><Relationship Id="rId10" Type="http://schemas.openxmlformats.org/officeDocument/2006/relationships/image" Target="media/image1.jpeg"/><Relationship Id="rId19" Type="http://schemas.openxmlformats.org/officeDocument/2006/relationships/hyperlink" Target="https://www.nature.com/articles/d41586-020-01003-6"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www.ncbi.nlm.nih.gov/pmc/articles/PMC6002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23</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 peek into the inner workings of pandemic prediction models</vt:lpstr>
    </vt:vector>
  </TitlesOfParts>
  <Company>UMKC</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peek into the inner workings of pandemic prediction models</dc:title>
  <dc:creator>Gaddis, Monica</dc:creator>
  <cp:keywords/>
  <cp:lastModifiedBy>Stephen Simon</cp:lastModifiedBy>
  <cp:revision>4</cp:revision>
  <dcterms:created xsi:type="dcterms:W3CDTF">2020-12-11T16:24:00Z</dcterms:created>
  <dcterms:modified xsi:type="dcterms:W3CDTF">2020-12-11T18:07:00Z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sir-model.bibtex</vt:lpwstr>
  </property>
  <property fmtid="{D5CDD505-2E9C-101B-9397-08002B2CF9AE}" pid="3" name="categories">
    <vt:lpwstr/>
  </property>
  <property fmtid="{D5CDD505-2E9C-101B-9397-08002B2CF9AE}" pid="4" name="knit">
    <vt:lpwstr>(function(inputFile, encoding) { rmarkdown::render(inputFile, encoding = encoding, output_dir = “../results”, output_format = “all”) })</vt:lpwstr>
  </property>
  <property fmtid="{D5CDD505-2E9C-101B-9397-08002B2CF9AE}" pid="5" name="output">
    <vt:lpwstr>word_document</vt:lpwstr>
  </property>
  <property fmtid="{D5CDD505-2E9C-101B-9397-08002B2CF9AE}" pid="6" name="source">
    <vt:lpwstr>New</vt:lpwstr>
  </property>
  <property fmtid="{D5CDD505-2E9C-101B-9397-08002B2CF9AE}" pid="7" name="tags">
    <vt:lpwstr/>
  </property>
</Properties>
</file>